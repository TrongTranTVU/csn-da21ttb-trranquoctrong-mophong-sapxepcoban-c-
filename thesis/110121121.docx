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6"/>
          <w:szCs w:val="26"/>
        </w:rPr>
      </w:pPr>
    </w:p>
    <w:p>
      <w:pPr>
        <w:jc w:val="center"/>
        <w:rPr>
          <w:sz w:val="26"/>
          <w:szCs w:val="26"/>
        </w:rPr>
      </w:pPr>
    </w:p>
    <w:p>
      <w:pPr>
        <w:jc w:val="center"/>
        <w:outlineLvl w:val="0"/>
        <w:rPr>
          <w:sz w:val="26"/>
          <w:szCs w:val="26"/>
        </w:rPr>
      </w:pPr>
      <w:r>
        <w:rPr>
          <w:sz w:val="26"/>
          <w:szCs w:val="26"/>
        </w:rPr>
        <w:t>KHOA KỸ THUẬT VÀ CÔNG NGHỆ</w:t>
      </w:r>
    </w:p>
    <w:p>
      <w:pPr>
        <w:jc w:val="center"/>
        <w:outlineLvl w:val="0"/>
        <w:rPr>
          <w:b/>
          <w:sz w:val="26"/>
          <w:szCs w:val="26"/>
        </w:rPr>
      </w:pPr>
      <w:r>
        <w:rPr>
          <w:b/>
          <w:sz w:val="26"/>
          <w:szCs w:val="26"/>
        </w:rPr>
        <w:t>BỘ MÔN CÔNG NGHỆ THÔNG TIN</w:t>
      </w:r>
    </w:p>
    <w:p>
      <w:pPr>
        <w:spacing w:line="360" w:lineRule="auto"/>
        <w:jc w:val="center"/>
        <w:rPr>
          <w:sz w:val="26"/>
          <w:szCs w:val="26"/>
        </w:rPr>
      </w:pPr>
    </w:p>
    <w:p>
      <w:pPr>
        <w:spacing w:line="360" w:lineRule="auto"/>
        <w:jc w:val="center"/>
        <w:rPr>
          <w:sz w:val="26"/>
          <w:szCs w:val="26"/>
        </w:rPr>
      </w:pPr>
    </w:p>
    <w:p>
      <w:pPr>
        <w:spacing w:line="360" w:lineRule="auto"/>
        <w:jc w:val="center"/>
        <w:rPr>
          <w:sz w:val="26"/>
          <w:szCs w:val="26"/>
        </w:rPr>
      </w:pPr>
      <w:r>
        <w:rPr>
          <w:b/>
          <w:sz w:val="48"/>
          <w:lang w:eastAsia="vi-VN"/>
        </w:rPr>
        <w:drawing>
          <wp:inline distT="0" distB="0" distL="114300" distR="114300">
            <wp:extent cx="914400" cy="890270"/>
            <wp:effectExtent l="0" t="0" r="0" b="8890"/>
            <wp:docPr id="5"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ages"/>
                    <pic:cNvPicPr>
                      <a:picLocks noChangeAspect="1"/>
                    </pic:cNvPicPr>
                  </pic:nvPicPr>
                  <pic:blipFill>
                    <a:blip r:embed="rId6"/>
                    <a:stretch>
                      <a:fillRect/>
                    </a:stretch>
                  </pic:blipFill>
                  <pic:spPr>
                    <a:xfrm>
                      <a:off x="0" y="0"/>
                      <a:ext cx="914400" cy="890270"/>
                    </a:xfrm>
                    <a:prstGeom prst="rect">
                      <a:avLst/>
                    </a:prstGeom>
                    <a:noFill/>
                    <a:ln>
                      <a:noFill/>
                    </a:ln>
                  </pic:spPr>
                </pic:pic>
              </a:graphicData>
            </a:graphic>
          </wp:inline>
        </w:drawing>
      </w:r>
    </w:p>
    <w:p>
      <w:pPr>
        <w:spacing w:line="360" w:lineRule="auto"/>
        <w:jc w:val="center"/>
        <w:rPr>
          <w:b/>
          <w:sz w:val="26"/>
          <w:szCs w:val="26"/>
        </w:rPr>
      </w:pPr>
    </w:p>
    <w:p>
      <w:pPr>
        <w:spacing w:line="360" w:lineRule="auto"/>
        <w:jc w:val="center"/>
        <w:rPr>
          <w:b/>
          <w:sz w:val="26"/>
          <w:szCs w:val="26"/>
        </w:rPr>
      </w:pPr>
    </w:p>
    <w:p>
      <w:pPr>
        <w:spacing w:line="360" w:lineRule="auto"/>
        <w:jc w:val="center"/>
        <w:rPr>
          <w:b/>
          <w:sz w:val="26"/>
          <w:szCs w:val="26"/>
        </w:rPr>
      </w:pPr>
    </w:p>
    <w:p>
      <w:pPr>
        <w:spacing w:line="360" w:lineRule="auto"/>
        <w:jc w:val="center"/>
        <w:outlineLvl w:val="0"/>
        <w:rPr>
          <w:b/>
          <w:sz w:val="26"/>
          <w:szCs w:val="26"/>
        </w:rPr>
      </w:pPr>
      <w:r>
        <w:rPr>
          <w:b/>
          <w:sz w:val="26"/>
          <w:szCs w:val="26"/>
        </w:rPr>
        <w:t>THỰC TẬP ĐỒ ÁN CƠ SỞ NGÀNH</w:t>
      </w:r>
    </w:p>
    <w:p>
      <w:pPr>
        <w:spacing w:line="360" w:lineRule="auto"/>
        <w:jc w:val="center"/>
        <w:rPr>
          <w:b/>
          <w:sz w:val="26"/>
          <w:szCs w:val="26"/>
        </w:rPr>
      </w:pPr>
      <w:r>
        <w:rPr>
          <w:b/>
          <w:sz w:val="26"/>
          <w:szCs w:val="26"/>
        </w:rPr>
        <w:t>HỌC KỲ 1, NĂM HỌC 2023-2024</w:t>
      </w:r>
    </w:p>
    <w:p>
      <w:pPr>
        <w:spacing w:line="360" w:lineRule="auto"/>
        <w:jc w:val="center"/>
        <w:rPr>
          <w:b/>
          <w:sz w:val="48"/>
          <w:szCs w:val="48"/>
        </w:rPr>
      </w:pPr>
      <w:r>
        <w:rPr>
          <w:b/>
          <w:sz w:val="48"/>
          <w:szCs w:val="48"/>
        </w:rPr>
        <w:t>MÔ PHỎNG CÁC PHƯƠNG PHÁP</w:t>
      </w:r>
    </w:p>
    <w:p>
      <w:pPr>
        <w:spacing w:line="360" w:lineRule="auto"/>
        <w:jc w:val="center"/>
        <w:rPr>
          <w:b/>
          <w:sz w:val="48"/>
          <w:szCs w:val="48"/>
        </w:rPr>
      </w:pPr>
      <w:r>
        <w:rPr>
          <w:b/>
          <w:sz w:val="48"/>
          <w:szCs w:val="48"/>
        </w:rPr>
        <w:t>SẮP XẾP CƠ BẢN</w:t>
      </w:r>
    </w:p>
    <w:p>
      <w:pPr>
        <w:spacing w:line="360" w:lineRule="auto"/>
        <w:rPr>
          <w:b/>
          <w:sz w:val="26"/>
          <w:szCs w:val="26"/>
        </w:rPr>
      </w:pPr>
    </w:p>
    <w:p>
      <w:pPr>
        <w:spacing w:line="360" w:lineRule="auto"/>
        <w:rPr>
          <w:sz w:val="26"/>
          <w:szCs w:val="26"/>
        </w:rPr>
      </w:pPr>
    </w:p>
    <w:p>
      <w:pPr>
        <w:spacing w:line="360" w:lineRule="auto"/>
        <w:jc w:val="center"/>
        <w:rPr>
          <w:sz w:val="26"/>
          <w:szCs w:val="26"/>
        </w:rPr>
      </w:pPr>
      <w:r>
        <w:rPr>
          <w:sz w:val="26"/>
          <w:szCs w:val="26"/>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2540</wp:posOffset>
                </wp:positionV>
                <wp:extent cx="1600200" cy="685800"/>
                <wp:effectExtent l="0" t="0" r="0" b="0"/>
                <wp:wrapNone/>
                <wp:docPr id="1" name="Text Box 3"/>
                <wp:cNvGraphicFramePr/>
                <a:graphic xmlns:a="http://schemas.openxmlformats.org/drawingml/2006/main">
                  <a:graphicData uri="http://schemas.microsoft.com/office/word/2010/wordprocessingShape">
                    <wps:wsp>
                      <wps:cNvSpPr txBox="1"/>
                      <wps:spPr>
                        <a:xfrm>
                          <a:off x="0" y="0"/>
                          <a:ext cx="1600200" cy="685800"/>
                        </a:xfrm>
                        <a:prstGeom prst="rect">
                          <a:avLst/>
                        </a:prstGeom>
                        <a:solidFill>
                          <a:srgbClr val="FFFFFF"/>
                        </a:solidFill>
                        <a:ln>
                          <a:noFill/>
                        </a:ln>
                      </wps:spPr>
                      <wps:txbx>
                        <w:txbxContent>
                          <w:p>
                            <w:pPr>
                              <w:rPr>
                                <w:i/>
                              </w:rPr>
                            </w:pPr>
                            <w:r>
                              <w:rPr>
                                <w:i/>
                              </w:rPr>
                              <w:t>Giáo viên hướng dẫn:</w:t>
                            </w:r>
                          </w:p>
                          <w:p>
                            <w:r>
                              <w:rPr>
                                <w:iCs/>
                              </w:rPr>
                              <w:t>Họ tên: Lê Minh Tự</w:t>
                            </w:r>
                          </w:p>
                        </w:txbxContent>
                      </wps:txbx>
                      <wps:bodyPr upright="1"/>
                    </wps:wsp>
                  </a:graphicData>
                </a:graphic>
              </wp:anchor>
            </w:drawing>
          </mc:Choice>
          <mc:Fallback>
            <w:pict>
              <v:shape id="Text Box 3" o:spid="_x0000_s1026" o:spt="202" type="#_x0000_t202" style="position:absolute;left:0pt;margin-left:45pt;margin-top:0.2pt;height:54pt;width:126pt;z-index:251659264;mso-width-relative:page;mso-height-relative:page;" fillcolor="#FFFFFF" filled="t" stroked="f" coordsize="21600,21600" o:gfxdata="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NcTLi1AAAAAcB&#10;AAAPAAAAAAAAAAEAIAAAACIAAABkcnMvZG93bnJldi54bWxQSwECFAAUAAAACACHTuJAmZ+M0q0B&#10;AAB2AwAADgAAAAAAAAABACAAAAAjAQAAZHJzL2Uyb0RvYy54bWxQSwUGAAAAAAYABgBZAQAAQgUA&#10;AAAA&#10;">
                <v:fill on="t" focussize="0,0"/>
                <v:stroke on="f"/>
                <v:imagedata o:title=""/>
                <o:lock v:ext="edit" aspectratio="f"/>
                <v:textbox>
                  <w:txbxContent>
                    <w:p>
                      <w:pPr>
                        <w:rPr>
                          <w:i/>
                        </w:rPr>
                      </w:pPr>
                      <w:r>
                        <w:rPr>
                          <w:i/>
                        </w:rPr>
                        <w:t>Giáo viên hướng dẫn:</w:t>
                      </w:r>
                    </w:p>
                    <w:p>
                      <w:r>
                        <w:rPr>
                          <w:iCs/>
                        </w:rPr>
                        <w:t>Họ tên: Lê Minh Tự</w:t>
                      </w:r>
                    </w:p>
                  </w:txbxContent>
                </v:textbox>
              </v:shape>
            </w:pict>
          </mc:Fallback>
        </mc:AlternateContent>
      </w:r>
      <w:r>
        <w:rPr>
          <w:sz w:val="26"/>
          <w:szCs w:val="26"/>
        </w:rPr>
        <mc:AlternateContent>
          <mc:Choice Requires="wps">
            <w:drawing>
              <wp:anchor distT="0" distB="0" distL="114300" distR="114300" simplePos="0" relativeHeight="251660288" behindDoc="0" locked="0" layoutInCell="1" allowOverlap="1">
                <wp:simplePos x="0" y="0"/>
                <wp:positionH relativeFrom="column">
                  <wp:posOffset>3429000</wp:posOffset>
                </wp:positionH>
                <wp:positionV relativeFrom="paragraph">
                  <wp:posOffset>7620</wp:posOffset>
                </wp:positionV>
                <wp:extent cx="1828800" cy="8001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828800" cy="800100"/>
                        </a:xfrm>
                        <a:prstGeom prst="rect">
                          <a:avLst/>
                        </a:prstGeom>
                        <a:solidFill>
                          <a:srgbClr val="FFFFFF"/>
                        </a:solidFill>
                        <a:ln>
                          <a:noFill/>
                        </a:ln>
                      </wps:spPr>
                      <wps:txbx>
                        <w:txbxContent>
                          <w:p>
                            <w:pPr>
                              <w:rPr>
                                <w:i/>
                              </w:rPr>
                            </w:pPr>
                            <w:r>
                              <w:rPr>
                                <w:i/>
                              </w:rPr>
                              <w:t>Sinh viên thực hiện:</w:t>
                            </w:r>
                          </w:p>
                          <w:p>
                            <w:r>
                              <w:t>Họ tên: Trần Quốc Trọng</w:t>
                            </w:r>
                          </w:p>
                          <w:p>
                            <w:r>
                              <w:t>MSSV: 110121121</w:t>
                            </w:r>
                          </w:p>
                          <w:p>
                            <w:r>
                              <w:t>Lớp: DA21TTB</w:t>
                            </w:r>
                          </w:p>
                        </w:txbxContent>
                      </wps:txbx>
                      <wps:bodyPr upright="1"/>
                    </wps:wsp>
                  </a:graphicData>
                </a:graphic>
              </wp:anchor>
            </w:drawing>
          </mc:Choice>
          <mc:Fallback>
            <w:pict>
              <v:shape id="_x0000_s1026" o:spid="_x0000_s1026" o:spt="202" type="#_x0000_t202" style="position:absolute;left:0pt;margin-left:270pt;margin-top:0.6pt;height:63pt;width:144pt;z-index:251660288;mso-width-relative:page;mso-height-relative:page;" fillcolor="#FFFFFF" filled="t" stroked="f" coordsize="21600,21600" o:gfxdata="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b6VHD1QAAAAkB&#10;AAAPAAAAAAAAAAEAIAAAACIAAABkcnMvZG93bnJldi54bWxQSwECFAAUAAAACACHTuJAjR9JOqwB&#10;AAB2AwAADgAAAAAAAAABACAAAAAkAQAAZHJzL2Uyb0RvYy54bWxQSwUGAAAAAAYABgBZAQAAQgUA&#10;AAAA&#10;">
                <v:fill on="t" focussize="0,0"/>
                <v:stroke on="f"/>
                <v:imagedata o:title=""/>
                <o:lock v:ext="edit" aspectratio="f"/>
                <v:textbox>
                  <w:txbxContent>
                    <w:p>
                      <w:pPr>
                        <w:rPr>
                          <w:i/>
                        </w:rPr>
                      </w:pPr>
                      <w:r>
                        <w:rPr>
                          <w:i/>
                        </w:rPr>
                        <w:t>Sinh viên thực hiện:</w:t>
                      </w:r>
                    </w:p>
                    <w:p>
                      <w:r>
                        <w:t>Họ tên: Trần Quốc Trọng</w:t>
                      </w:r>
                    </w:p>
                    <w:p>
                      <w:r>
                        <w:t>MSSV: 110121121</w:t>
                      </w:r>
                    </w:p>
                    <w:p>
                      <w:r>
                        <w:t>Lớp: DA21TTB</w:t>
                      </w:r>
                    </w:p>
                  </w:txbxContent>
                </v:textbox>
              </v:shape>
            </w:pict>
          </mc:Fallback>
        </mc:AlternateContent>
      </w: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lang w:val="vi-VN"/>
        </w:rPr>
      </w:pPr>
    </w:p>
    <w:p>
      <w:pPr>
        <w:spacing w:line="360" w:lineRule="auto"/>
        <w:rPr>
          <w:sz w:val="26"/>
          <w:szCs w:val="26"/>
          <w:lang w:val="vi-VN"/>
        </w:rPr>
      </w:pPr>
    </w:p>
    <w:p>
      <w:pPr>
        <w:spacing w:line="360" w:lineRule="auto"/>
        <w:rPr>
          <w:i/>
          <w:sz w:val="26"/>
          <w:szCs w:val="26"/>
        </w:rPr>
      </w:pPr>
    </w:p>
    <w:p>
      <w:pPr>
        <w:spacing w:line="360" w:lineRule="auto"/>
        <w:jc w:val="center"/>
        <w:rPr>
          <w:b/>
          <w:bCs/>
          <w:i/>
          <w:sz w:val="26"/>
          <w:szCs w:val="26"/>
        </w:rPr>
      </w:pPr>
      <w:r>
        <w:rPr>
          <w:b/>
          <w:bCs/>
          <w:i/>
          <w:sz w:val="26"/>
          <w:szCs w:val="26"/>
        </w:rPr>
        <w:t xml:space="preserve">Trà Vinh, tháng………… năm…………….      </w:t>
      </w:r>
    </w:p>
    <w:p>
      <w:pPr>
        <w:jc w:val="center"/>
        <w:rPr>
          <w:sz w:val="26"/>
          <w:szCs w:val="26"/>
        </w:rPr>
      </w:pPr>
    </w:p>
    <w:p>
      <w:pPr>
        <w:jc w:val="center"/>
        <w:rPr>
          <w:sz w:val="26"/>
          <w:szCs w:val="26"/>
        </w:rPr>
      </w:pPr>
    </w:p>
    <w:p>
      <w:pPr>
        <w:jc w:val="center"/>
        <w:outlineLvl w:val="0"/>
        <w:rPr>
          <w:sz w:val="26"/>
          <w:szCs w:val="26"/>
        </w:rPr>
      </w:pPr>
      <w:r>
        <w:rPr>
          <w:sz w:val="26"/>
          <w:szCs w:val="26"/>
        </w:rPr>
        <w:t>KHOA KỸ THUẬT VÀ CÔNG NGHỆ</w:t>
      </w:r>
    </w:p>
    <w:p>
      <w:pPr>
        <w:jc w:val="center"/>
        <w:outlineLvl w:val="0"/>
        <w:rPr>
          <w:b/>
          <w:sz w:val="26"/>
          <w:szCs w:val="26"/>
        </w:rPr>
      </w:pPr>
      <w:r>
        <w:rPr>
          <w:b/>
          <w:sz w:val="26"/>
          <w:szCs w:val="26"/>
        </w:rPr>
        <w:t>BỘ MÔN CÔNG NGHỆ THÔNG TIN</w:t>
      </w:r>
    </w:p>
    <w:p>
      <w:pPr>
        <w:spacing w:line="360" w:lineRule="auto"/>
        <w:jc w:val="center"/>
        <w:rPr>
          <w:sz w:val="26"/>
          <w:szCs w:val="26"/>
        </w:rPr>
      </w:pPr>
    </w:p>
    <w:p>
      <w:pPr>
        <w:spacing w:line="360" w:lineRule="auto"/>
        <w:jc w:val="center"/>
        <w:rPr>
          <w:sz w:val="26"/>
          <w:szCs w:val="26"/>
        </w:rPr>
      </w:pPr>
    </w:p>
    <w:p>
      <w:pPr>
        <w:spacing w:line="360" w:lineRule="auto"/>
        <w:jc w:val="center"/>
        <w:rPr>
          <w:sz w:val="26"/>
          <w:szCs w:val="26"/>
        </w:rPr>
      </w:pPr>
      <w:r>
        <w:rPr>
          <w:b/>
          <w:sz w:val="48"/>
          <w:lang w:eastAsia="vi-VN"/>
        </w:rPr>
        <w:drawing>
          <wp:inline distT="0" distB="0" distL="114300" distR="114300">
            <wp:extent cx="914400" cy="890270"/>
            <wp:effectExtent l="0" t="0" r="0" b="8890"/>
            <wp:docPr id="6"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ages"/>
                    <pic:cNvPicPr>
                      <a:picLocks noChangeAspect="1"/>
                    </pic:cNvPicPr>
                  </pic:nvPicPr>
                  <pic:blipFill>
                    <a:blip r:embed="rId6"/>
                    <a:stretch>
                      <a:fillRect/>
                    </a:stretch>
                  </pic:blipFill>
                  <pic:spPr>
                    <a:xfrm>
                      <a:off x="0" y="0"/>
                      <a:ext cx="914400" cy="890270"/>
                    </a:xfrm>
                    <a:prstGeom prst="rect">
                      <a:avLst/>
                    </a:prstGeom>
                    <a:noFill/>
                    <a:ln>
                      <a:noFill/>
                    </a:ln>
                  </pic:spPr>
                </pic:pic>
              </a:graphicData>
            </a:graphic>
          </wp:inline>
        </w:drawing>
      </w:r>
    </w:p>
    <w:p>
      <w:pPr>
        <w:spacing w:line="360" w:lineRule="auto"/>
        <w:jc w:val="center"/>
        <w:rPr>
          <w:b/>
          <w:sz w:val="26"/>
          <w:szCs w:val="26"/>
        </w:rPr>
      </w:pPr>
    </w:p>
    <w:p>
      <w:pPr>
        <w:spacing w:line="360" w:lineRule="auto"/>
        <w:jc w:val="center"/>
        <w:rPr>
          <w:b/>
          <w:sz w:val="26"/>
          <w:szCs w:val="26"/>
        </w:rPr>
      </w:pPr>
    </w:p>
    <w:p>
      <w:pPr>
        <w:spacing w:line="360" w:lineRule="auto"/>
        <w:jc w:val="center"/>
        <w:rPr>
          <w:b/>
          <w:sz w:val="26"/>
          <w:szCs w:val="26"/>
        </w:rPr>
      </w:pPr>
    </w:p>
    <w:p>
      <w:pPr>
        <w:spacing w:line="360" w:lineRule="auto"/>
        <w:jc w:val="center"/>
        <w:outlineLvl w:val="0"/>
        <w:rPr>
          <w:b/>
          <w:sz w:val="26"/>
          <w:szCs w:val="26"/>
        </w:rPr>
      </w:pPr>
      <w:r>
        <w:rPr>
          <w:b/>
          <w:sz w:val="26"/>
          <w:szCs w:val="26"/>
        </w:rPr>
        <w:t>THỰC TẬP ĐỒ ÁN CƠ SỞ NGÀNH</w:t>
      </w:r>
    </w:p>
    <w:p>
      <w:pPr>
        <w:spacing w:line="360" w:lineRule="auto"/>
        <w:jc w:val="center"/>
        <w:rPr>
          <w:b/>
          <w:sz w:val="26"/>
          <w:szCs w:val="26"/>
        </w:rPr>
      </w:pPr>
      <w:r>
        <w:rPr>
          <w:b/>
          <w:sz w:val="26"/>
          <w:szCs w:val="26"/>
        </w:rPr>
        <w:t>HỌC KỲ 1, NĂM HỌC 2023-2024</w:t>
      </w:r>
    </w:p>
    <w:p>
      <w:pPr>
        <w:spacing w:line="360" w:lineRule="auto"/>
        <w:jc w:val="center"/>
        <w:rPr>
          <w:b/>
          <w:sz w:val="48"/>
          <w:szCs w:val="48"/>
        </w:rPr>
      </w:pPr>
      <w:r>
        <w:rPr>
          <w:b/>
          <w:sz w:val="48"/>
          <w:szCs w:val="48"/>
        </w:rPr>
        <w:t>MÔ PHỎNG CÁC PHƯƠNG PHÁP</w:t>
      </w:r>
    </w:p>
    <w:p>
      <w:pPr>
        <w:spacing w:line="360" w:lineRule="auto"/>
        <w:jc w:val="center"/>
        <w:rPr>
          <w:b/>
          <w:sz w:val="48"/>
          <w:szCs w:val="48"/>
        </w:rPr>
      </w:pPr>
      <w:r>
        <w:rPr>
          <w:b/>
          <w:sz w:val="48"/>
          <w:szCs w:val="48"/>
        </w:rPr>
        <w:t>SẮP XẾP CƠ BẢN</w:t>
      </w:r>
    </w:p>
    <w:p>
      <w:pPr>
        <w:spacing w:line="360" w:lineRule="auto"/>
        <w:rPr>
          <w:b/>
          <w:sz w:val="26"/>
          <w:szCs w:val="26"/>
        </w:rPr>
      </w:pPr>
    </w:p>
    <w:p>
      <w:pPr>
        <w:spacing w:line="360" w:lineRule="auto"/>
        <w:rPr>
          <w:sz w:val="26"/>
          <w:szCs w:val="26"/>
        </w:rPr>
      </w:pPr>
    </w:p>
    <w:p>
      <w:pPr>
        <w:spacing w:line="360" w:lineRule="auto"/>
        <w:jc w:val="center"/>
        <w:rPr>
          <w:sz w:val="26"/>
          <w:szCs w:val="26"/>
        </w:rPr>
      </w:pPr>
      <w:r>
        <w:rPr>
          <w:sz w:val="26"/>
          <w:szCs w:val="26"/>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2540</wp:posOffset>
                </wp:positionV>
                <wp:extent cx="1600200" cy="685800"/>
                <wp:effectExtent l="0" t="0" r="0" b="0"/>
                <wp:wrapNone/>
                <wp:docPr id="3" name="Text Box 6"/>
                <wp:cNvGraphicFramePr/>
                <a:graphic xmlns:a="http://schemas.openxmlformats.org/drawingml/2006/main">
                  <a:graphicData uri="http://schemas.microsoft.com/office/word/2010/wordprocessingShape">
                    <wps:wsp>
                      <wps:cNvSpPr txBox="1"/>
                      <wps:spPr>
                        <a:xfrm>
                          <a:off x="0" y="0"/>
                          <a:ext cx="1600200" cy="685800"/>
                        </a:xfrm>
                        <a:prstGeom prst="rect">
                          <a:avLst/>
                        </a:prstGeom>
                        <a:solidFill>
                          <a:srgbClr val="FFFFFF"/>
                        </a:solidFill>
                        <a:ln>
                          <a:noFill/>
                        </a:ln>
                      </wps:spPr>
                      <wps:txbx>
                        <w:txbxContent>
                          <w:p>
                            <w:pPr>
                              <w:rPr>
                                <w:i/>
                              </w:rPr>
                            </w:pPr>
                            <w:r>
                              <w:rPr>
                                <w:i/>
                              </w:rPr>
                              <w:t>Giáo viên hướng dẫn:</w:t>
                            </w:r>
                          </w:p>
                          <w:p>
                            <w:r>
                              <w:rPr>
                                <w:iCs/>
                              </w:rPr>
                              <w:t>Họ tên: Lê Minh Tự</w:t>
                            </w:r>
                          </w:p>
                        </w:txbxContent>
                      </wps:txbx>
                      <wps:bodyPr upright="1"/>
                    </wps:wsp>
                  </a:graphicData>
                </a:graphic>
              </wp:anchor>
            </w:drawing>
          </mc:Choice>
          <mc:Fallback>
            <w:pict>
              <v:shape id="Text Box 6" o:spid="_x0000_s1026" o:spt="202" type="#_x0000_t202" style="position:absolute;left:0pt;margin-left:45pt;margin-top:0.2pt;height:54pt;width:126pt;z-index:251661312;mso-width-relative:page;mso-height-relative:page;" fillcolor="#FFFFFF" filled="t" stroked="f" coordsize="21600,21600" o:gfxdata="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jXEy4tQAAAAH&#10;AQAADwAAAAAAAAABACAAAAAiAAAAZHJzL2Rvd25yZXYueG1sUEsBAhQAFAAAAAgAh07iQA12xF2u&#10;AQAAdgMAAA4AAAAAAAAAAQAgAAAAIwEAAGRycy9lMm9Eb2MueG1sUEsFBgAAAAAGAAYAWQEAAEMF&#10;AAAAAA==&#10;">
                <v:fill on="t" focussize="0,0"/>
                <v:stroke on="f"/>
                <v:imagedata o:title=""/>
                <o:lock v:ext="edit" aspectratio="f"/>
                <v:textbox>
                  <w:txbxContent>
                    <w:p>
                      <w:pPr>
                        <w:rPr>
                          <w:i/>
                        </w:rPr>
                      </w:pPr>
                      <w:r>
                        <w:rPr>
                          <w:i/>
                        </w:rPr>
                        <w:t>Giáo viên hướng dẫn:</w:t>
                      </w:r>
                    </w:p>
                    <w:p>
                      <w:r>
                        <w:rPr>
                          <w:iCs/>
                        </w:rPr>
                        <w:t>Họ tên: Lê Minh Tự</w:t>
                      </w:r>
                    </w:p>
                  </w:txbxContent>
                </v:textbox>
              </v:shape>
            </w:pict>
          </mc:Fallback>
        </mc:AlternateContent>
      </w:r>
      <w:r>
        <w:rPr>
          <w:sz w:val="26"/>
          <w:szCs w:val="26"/>
        </w:rPr>
        <mc:AlternateContent>
          <mc:Choice Requires="wps">
            <w:drawing>
              <wp:anchor distT="0" distB="0" distL="114300" distR="114300" simplePos="0" relativeHeight="251662336" behindDoc="0" locked="0" layoutInCell="1" allowOverlap="1">
                <wp:simplePos x="0" y="0"/>
                <wp:positionH relativeFrom="column">
                  <wp:posOffset>3429000</wp:posOffset>
                </wp:positionH>
                <wp:positionV relativeFrom="paragraph">
                  <wp:posOffset>7620</wp:posOffset>
                </wp:positionV>
                <wp:extent cx="1828800" cy="800100"/>
                <wp:effectExtent l="0" t="0" r="0" b="7620"/>
                <wp:wrapNone/>
                <wp:docPr id="4" name="Text Box 7"/>
                <wp:cNvGraphicFramePr/>
                <a:graphic xmlns:a="http://schemas.openxmlformats.org/drawingml/2006/main">
                  <a:graphicData uri="http://schemas.microsoft.com/office/word/2010/wordprocessingShape">
                    <wps:wsp>
                      <wps:cNvSpPr txBox="1"/>
                      <wps:spPr>
                        <a:xfrm>
                          <a:off x="0" y="0"/>
                          <a:ext cx="1828800" cy="800100"/>
                        </a:xfrm>
                        <a:prstGeom prst="rect">
                          <a:avLst/>
                        </a:prstGeom>
                        <a:solidFill>
                          <a:srgbClr val="FFFFFF"/>
                        </a:solidFill>
                        <a:ln>
                          <a:noFill/>
                        </a:ln>
                      </wps:spPr>
                      <wps:txbx>
                        <w:txbxContent>
                          <w:p>
                            <w:pPr>
                              <w:rPr>
                                <w:i/>
                              </w:rPr>
                            </w:pPr>
                            <w:r>
                              <w:rPr>
                                <w:i/>
                              </w:rPr>
                              <w:t>Sinh viên thực hiện:</w:t>
                            </w:r>
                          </w:p>
                          <w:p>
                            <w:r>
                              <w:t>Họ tên: Trần Quốc Trọng</w:t>
                            </w:r>
                          </w:p>
                          <w:p>
                            <w:r>
                              <w:t>MSSV: 110121121</w:t>
                            </w:r>
                          </w:p>
                          <w:p>
                            <w:r>
                              <w:t>Lớp: DA21TTB</w:t>
                            </w:r>
                          </w:p>
                        </w:txbxContent>
                      </wps:txbx>
                      <wps:bodyPr upright="1"/>
                    </wps:wsp>
                  </a:graphicData>
                </a:graphic>
              </wp:anchor>
            </w:drawing>
          </mc:Choice>
          <mc:Fallback>
            <w:pict>
              <v:shape id="Text Box 7" o:spid="_x0000_s1026" o:spt="202" type="#_x0000_t202" style="position:absolute;left:0pt;margin-left:270pt;margin-top:0.6pt;height:63pt;width:144pt;z-index:251662336;mso-width-relative:page;mso-height-relative:page;" fillcolor="#FFFFFF" filled="t" stroked="f" coordsize="21600,21600" o:gfxdata="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lRw9UAAAAJ&#10;AQAADwAAAAAAAAABACAAAAAiAAAAZHJzL2Rvd25yZXYueG1sUEsBAhQAFAAAAAgAh07iQD3i+fyt&#10;AQAAdgMAAA4AAAAAAAAAAQAgAAAAJAEAAGRycy9lMm9Eb2MueG1sUEsFBgAAAAAGAAYAWQEAAEMF&#10;AAAAAA==&#10;">
                <v:fill on="t" focussize="0,0"/>
                <v:stroke on="f"/>
                <v:imagedata o:title=""/>
                <o:lock v:ext="edit" aspectratio="f"/>
                <v:textbox>
                  <w:txbxContent>
                    <w:p>
                      <w:pPr>
                        <w:rPr>
                          <w:i/>
                        </w:rPr>
                      </w:pPr>
                      <w:r>
                        <w:rPr>
                          <w:i/>
                        </w:rPr>
                        <w:t>Sinh viên thực hiện:</w:t>
                      </w:r>
                    </w:p>
                    <w:p>
                      <w:r>
                        <w:t>Họ tên: Trần Quốc Trọng</w:t>
                      </w:r>
                    </w:p>
                    <w:p>
                      <w:r>
                        <w:t>MSSV: 110121121</w:t>
                      </w:r>
                    </w:p>
                    <w:p>
                      <w:r>
                        <w:t>Lớp: DA21TTB</w:t>
                      </w:r>
                    </w:p>
                  </w:txbxContent>
                </v:textbox>
              </v:shape>
            </w:pict>
          </mc:Fallback>
        </mc:AlternateContent>
      </w: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rPr>
      </w:pPr>
    </w:p>
    <w:p>
      <w:pPr>
        <w:spacing w:line="360" w:lineRule="auto"/>
        <w:rPr>
          <w:sz w:val="26"/>
          <w:szCs w:val="26"/>
          <w:lang w:val="vi-VN"/>
        </w:rPr>
      </w:pPr>
    </w:p>
    <w:p>
      <w:pPr>
        <w:spacing w:line="360" w:lineRule="auto"/>
        <w:rPr>
          <w:sz w:val="26"/>
          <w:szCs w:val="26"/>
          <w:lang w:val="vi-VN"/>
        </w:rPr>
      </w:pPr>
    </w:p>
    <w:p>
      <w:pPr>
        <w:spacing w:line="360" w:lineRule="auto"/>
        <w:rPr>
          <w:i/>
          <w:sz w:val="26"/>
          <w:szCs w:val="26"/>
        </w:rPr>
      </w:pPr>
    </w:p>
    <w:p>
      <w:pPr>
        <w:spacing w:line="360" w:lineRule="auto"/>
        <w:jc w:val="center"/>
        <w:rPr>
          <w:ins w:id="0" w:author="Trọng Trần" w:date="2023-12-23T19:00:00Z"/>
          <w:b/>
          <w:bCs/>
          <w:i/>
          <w:sz w:val="26"/>
          <w:szCs w:val="26"/>
        </w:rPr>
      </w:pPr>
      <w:r>
        <w:rPr>
          <w:b/>
          <w:bCs/>
          <w:i/>
          <w:sz w:val="26"/>
          <w:szCs w:val="26"/>
        </w:rPr>
        <w:t xml:space="preserve">Trà Vinh, tháng………… năm…………….      </w:t>
      </w:r>
    </w:p>
    <w:p>
      <w:pPr>
        <w:spacing w:line="360" w:lineRule="auto"/>
        <w:jc w:val="center"/>
        <w:rPr>
          <w:iCs/>
        </w:rPr>
        <w:sectPr>
          <w:footerReference r:id="rId3" w:type="default"/>
          <w:footerReference r:id="rId4" w:type="even"/>
          <w:pgSz w:w="11907" w:h="16840"/>
          <w:pgMar w:top="1138" w:right="1138" w:bottom="1138" w:left="1987"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sectPr>
      </w:pPr>
    </w:p>
    <w:p>
      <w:pPr>
        <w:spacing w:before="157"/>
        <w:ind w:left="2436"/>
        <w:rPr>
          <w:sz w:val="28"/>
          <w:szCs w:val="28"/>
        </w:rPr>
      </w:pPr>
      <w:r>
        <w:rPr>
          <w:b/>
          <w:bCs/>
          <w:spacing w:val="-2"/>
          <w:sz w:val="28"/>
          <w:szCs w:val="28"/>
        </w:rPr>
        <w:t>Nhận</w:t>
      </w:r>
      <w:r>
        <w:rPr>
          <w:b/>
          <w:bCs/>
          <w:spacing w:val="12"/>
          <w:sz w:val="28"/>
          <w:szCs w:val="28"/>
        </w:rPr>
        <w:t xml:space="preserve"> </w:t>
      </w:r>
      <w:r>
        <w:rPr>
          <w:b/>
          <w:bCs/>
          <w:spacing w:val="-2"/>
          <w:sz w:val="28"/>
          <w:szCs w:val="28"/>
        </w:rPr>
        <w:t>Xét</w:t>
      </w:r>
      <w:r>
        <w:rPr>
          <w:b/>
          <w:bCs/>
          <w:spacing w:val="11"/>
          <w:sz w:val="28"/>
          <w:szCs w:val="28"/>
        </w:rPr>
        <w:t xml:space="preserve"> </w:t>
      </w:r>
      <w:r>
        <w:rPr>
          <w:b/>
          <w:bCs/>
          <w:spacing w:val="-2"/>
          <w:sz w:val="28"/>
          <w:szCs w:val="28"/>
        </w:rPr>
        <w:t>Của</w:t>
      </w:r>
      <w:r>
        <w:rPr>
          <w:b/>
          <w:bCs/>
          <w:spacing w:val="13"/>
          <w:sz w:val="28"/>
          <w:szCs w:val="28"/>
        </w:rPr>
        <w:t xml:space="preserve"> </w:t>
      </w:r>
      <w:r>
        <w:rPr>
          <w:b/>
          <w:bCs/>
          <w:spacing w:val="-2"/>
          <w:sz w:val="28"/>
          <w:szCs w:val="28"/>
        </w:rPr>
        <w:t>Giáo</w:t>
      </w:r>
      <w:r>
        <w:rPr>
          <w:b/>
          <w:bCs/>
          <w:sz w:val="28"/>
          <w:szCs w:val="28"/>
        </w:rPr>
        <w:t xml:space="preserve"> </w:t>
      </w:r>
      <w:r>
        <w:rPr>
          <w:b/>
          <w:bCs/>
          <w:spacing w:val="-2"/>
          <w:sz w:val="28"/>
          <w:szCs w:val="28"/>
        </w:rPr>
        <w:t>Viên</w:t>
      </w:r>
      <w:r>
        <w:rPr>
          <w:b/>
          <w:bCs/>
          <w:spacing w:val="6"/>
          <w:sz w:val="28"/>
          <w:szCs w:val="28"/>
        </w:rPr>
        <w:t xml:space="preserve"> </w:t>
      </w:r>
      <w:r>
        <w:rPr>
          <w:b/>
          <w:bCs/>
          <w:spacing w:val="-2"/>
          <w:sz w:val="28"/>
          <w:szCs w:val="28"/>
        </w:rPr>
        <w:t>Hướng</w:t>
      </w:r>
      <w:r>
        <w:rPr>
          <w:b/>
          <w:bCs/>
          <w:spacing w:val="5"/>
          <w:sz w:val="28"/>
          <w:szCs w:val="28"/>
        </w:rPr>
        <w:t xml:space="preserve"> </w:t>
      </w:r>
      <w:r>
        <w:rPr>
          <w:b/>
          <w:bCs/>
          <w:spacing w:val="-2"/>
          <w:sz w:val="28"/>
          <w:szCs w:val="28"/>
        </w:rPr>
        <w:t>Dẫn</w:t>
      </w:r>
    </w:p>
    <w:p>
      <w:pPr>
        <w:spacing w:before="51"/>
        <w:rPr>
          <w:rFonts w:ascii="Arial" w:hAnsi="Arial" w:cs="Arial"/>
          <w:sz w:val="21"/>
          <w:szCs w:val="21"/>
        </w:rPr>
      </w:pPr>
      <w:r>
        <w:t xml:space="preserve"> </w:t>
      </w:r>
    </w:p>
    <w:tbl>
      <w:tblPr>
        <w:tblStyle w:val="36"/>
        <w:tblW w:w="9336" w:type="dxa"/>
        <w:tblInd w:w="108" w:type="dxa"/>
        <w:tblLayout w:type="fixed"/>
        <w:tblCellMar>
          <w:top w:w="0" w:type="dxa"/>
          <w:left w:w="0" w:type="dxa"/>
          <w:bottom w:w="0" w:type="dxa"/>
          <w:right w:w="0" w:type="dxa"/>
        </w:tblCellMar>
      </w:tblPr>
      <w:tblGrid>
        <w:gridCol w:w="9336"/>
      </w:tblGrid>
      <w:tr>
        <w:trPr>
          <w:trHeight w:val="265" w:hRule="atLeast"/>
        </w:trPr>
        <w:tc>
          <w:tcPr>
            <w:tcW w:w="9336" w:type="dxa"/>
            <w:tcBorders>
              <w:top w:val="dotted" w:color="000000" w:sz="8" w:space="0"/>
              <w:left w:val="nil"/>
              <w:bottom w:val="dotted" w:color="000000" w:sz="8" w:space="0"/>
              <w:right w:val="nil"/>
            </w:tcBorders>
          </w:tcPr>
          <w:p/>
        </w:tc>
      </w:tr>
      <w:tr>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0"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rPr>
          <w:trHeight w:val="253" w:hRule="atLeast"/>
        </w:trPr>
        <w:tc>
          <w:tcPr>
            <w:tcW w:w="9336" w:type="dxa"/>
            <w:tcBorders>
              <w:top w:val="dotted" w:color="000000" w:sz="8" w:space="0"/>
              <w:left w:val="nil"/>
              <w:bottom w:val="dotted" w:color="000000" w:sz="8" w:space="0"/>
              <w:right w:val="nil"/>
            </w:tcBorders>
          </w:tcPr>
          <w:p/>
        </w:tc>
      </w:tr>
      <w:tr>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rPr>
          <w:trHeight w:val="253" w:hRule="atLeast"/>
        </w:trPr>
        <w:tc>
          <w:tcPr>
            <w:tcW w:w="9336" w:type="dxa"/>
            <w:tcBorders>
              <w:top w:val="dotted" w:color="000000" w:sz="8" w:space="0"/>
              <w:left w:val="nil"/>
              <w:bottom w:val="dotted" w:color="000000" w:sz="8" w:space="0"/>
              <w:right w:val="nil"/>
            </w:tcBorders>
          </w:tcPr>
          <w:p/>
        </w:tc>
      </w:tr>
      <w:tr>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rPr>
          <w:trHeight w:val="253" w:hRule="atLeast"/>
        </w:trPr>
        <w:tc>
          <w:tcPr>
            <w:tcW w:w="9336" w:type="dxa"/>
            <w:tcBorders>
              <w:top w:val="dotted" w:color="000000" w:sz="8" w:space="0"/>
              <w:left w:val="nil"/>
              <w:bottom w:val="dotted" w:color="000000" w:sz="8" w:space="0"/>
              <w:right w:val="nil"/>
            </w:tcBorders>
          </w:tcPr>
          <w:p/>
        </w:tc>
      </w:tr>
      <w:tr>
        <w:trPr>
          <w:trHeight w:val="251" w:hRule="atLeast"/>
        </w:trPr>
        <w:tc>
          <w:tcPr>
            <w:tcW w:w="9336" w:type="dxa"/>
            <w:tcBorders>
              <w:top w:val="dotted" w:color="000000" w:sz="8" w:space="0"/>
              <w:left w:val="nil"/>
              <w:bottom w:val="dotted" w:color="000000" w:sz="8" w:space="0"/>
              <w:right w:val="nil"/>
            </w:tcBorders>
          </w:tcPr>
          <w:p>
            <w:pPr>
              <w:spacing w:line="241"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65" w:hRule="atLeast"/>
        </w:trPr>
        <w:tc>
          <w:tcPr>
            <w:tcW w:w="9336" w:type="dxa"/>
            <w:tcBorders>
              <w:top w:val="dotted" w:color="000000" w:sz="8" w:space="0"/>
              <w:left w:val="nil"/>
              <w:bottom w:val="dotted" w:color="000000" w:sz="8" w:space="0"/>
              <w:right w:val="nil"/>
            </w:tcBorders>
          </w:tcPr>
          <w:p/>
        </w:tc>
      </w:tr>
    </w:tbl>
    <w:p>
      <w:pPr>
        <w:spacing w:before="282"/>
        <w:jc w:val="right"/>
        <w:rPr>
          <w:color w:val="000000"/>
          <w:sz w:val="25"/>
          <w:szCs w:val="25"/>
        </w:rPr>
      </w:pPr>
      <w:r>
        <w:rPr>
          <w:sz w:val="25"/>
          <w:szCs w:val="25"/>
        </w:rPr>
        <w:t>Tr</w:t>
      </w:r>
      <w:r>
        <w:rPr>
          <w:spacing w:val="5"/>
          <w:sz w:val="25"/>
          <w:szCs w:val="25"/>
        </w:rPr>
        <w:t xml:space="preserve">à </w:t>
      </w:r>
      <w:r>
        <w:rPr>
          <w:sz w:val="25"/>
          <w:szCs w:val="25"/>
        </w:rPr>
        <w:t>Vinh</w:t>
      </w:r>
      <w:r>
        <w:rPr>
          <w:spacing w:val="5"/>
          <w:sz w:val="25"/>
          <w:szCs w:val="25"/>
        </w:rPr>
        <w:t>,</w:t>
      </w:r>
      <w:r>
        <w:rPr>
          <w:spacing w:val="4"/>
          <w:sz w:val="25"/>
          <w:szCs w:val="25"/>
        </w:rPr>
        <w:t xml:space="preserve"> </w:t>
      </w:r>
      <w:r>
        <w:rPr>
          <w:sz w:val="25"/>
          <w:szCs w:val="25"/>
        </w:rPr>
        <w:t>ng</w:t>
      </w:r>
      <w:r>
        <w:rPr>
          <w:spacing w:val="5"/>
          <w:sz w:val="25"/>
          <w:szCs w:val="25"/>
        </w:rPr>
        <w:t>ày......</w:t>
      </w:r>
      <w:r>
        <w:rPr>
          <w:sz w:val="25"/>
          <w:szCs w:val="25"/>
        </w:rPr>
        <w:t>th</w:t>
      </w:r>
      <w:r>
        <w:rPr>
          <w:spacing w:val="5"/>
          <w:sz w:val="25"/>
          <w:szCs w:val="25"/>
        </w:rPr>
        <w:t>á</w:t>
      </w:r>
      <w:r>
        <w:rPr>
          <w:sz w:val="25"/>
          <w:szCs w:val="25"/>
        </w:rPr>
        <w:t>ng</w:t>
      </w:r>
      <w:r>
        <w:rPr>
          <w:spacing w:val="5"/>
          <w:sz w:val="25"/>
          <w:szCs w:val="25"/>
        </w:rPr>
        <w:t>......năm.</w:t>
      </w:r>
      <w:r>
        <w:rPr>
          <w:spacing w:val="4"/>
          <w:sz w:val="25"/>
          <w:szCs w:val="25"/>
        </w:rPr>
        <w:t>.....</w:t>
      </w:r>
    </w:p>
    <w:p>
      <w:pPr>
        <w:spacing w:before="242"/>
        <w:ind w:left="6845"/>
        <w:rPr>
          <w:sz w:val="25"/>
          <w:szCs w:val="25"/>
        </w:rPr>
      </w:pPr>
      <w:r>
        <w:rPr>
          <w:b/>
          <w:bCs/>
          <w:sz w:val="25"/>
          <w:szCs w:val="25"/>
        </w:rPr>
        <w:t>Giáo viên bộ môn</w:t>
      </w:r>
    </w:p>
    <w:p>
      <w:pPr>
        <w:spacing w:before="245"/>
        <w:jc w:val="right"/>
        <w:rPr>
          <w:sz w:val="25"/>
          <w:szCs w:val="25"/>
        </w:rPr>
      </w:pPr>
      <w:r>
        <w:rPr>
          <w:spacing w:val="13"/>
          <w:sz w:val="25"/>
          <w:szCs w:val="25"/>
        </w:rPr>
        <w:t>(Ký tên và ghi rõ họ tên</w:t>
      </w:r>
      <w:r>
        <w:rPr>
          <w:spacing w:val="8"/>
          <w:sz w:val="25"/>
          <w:szCs w:val="25"/>
        </w:rPr>
        <w:t xml:space="preserve"> </w:t>
      </w:r>
      <w:r>
        <w:rPr>
          <w:spacing w:val="13"/>
          <w:sz w:val="25"/>
          <w:szCs w:val="25"/>
        </w:rPr>
        <w:t>)</w:t>
      </w:r>
    </w:p>
    <w:p>
      <w:pPr>
        <w:rPr>
          <w:sz w:val="25"/>
          <w:szCs w:val="25"/>
        </w:rPr>
        <w:sectPr>
          <w:pgSz w:w="12240" w:h="15840"/>
          <w:pgMar w:top="1346" w:right="1438" w:bottom="0" w:left="1456" w:header="0" w:footer="0" w:gutter="0"/>
          <w:cols w:space="720" w:num="1"/>
        </w:sectPr>
      </w:pPr>
    </w:p>
    <w:p>
      <w:pPr>
        <w:spacing w:line="259" w:lineRule="auto"/>
        <w:rPr>
          <w:rFonts w:ascii="Arial" w:hAnsi="Arial" w:cs="Arial"/>
          <w:sz w:val="21"/>
          <w:szCs w:val="21"/>
        </w:rPr>
      </w:pPr>
      <w:r>
        <w:t xml:space="preserve"> </w:t>
      </w:r>
    </w:p>
    <w:p>
      <w:pPr>
        <w:spacing w:line="261" w:lineRule="auto"/>
      </w:pPr>
      <w:r>
        <w:t xml:space="preserve"> </w:t>
      </w:r>
    </w:p>
    <w:p>
      <w:pPr>
        <w:spacing w:before="81"/>
        <w:ind w:left="2458"/>
        <w:rPr>
          <w:sz w:val="28"/>
          <w:szCs w:val="28"/>
        </w:rPr>
      </w:pPr>
      <w:r>
        <w:rPr>
          <w:b/>
          <w:bCs/>
          <w:sz w:val="28"/>
          <w:szCs w:val="28"/>
        </w:rPr>
        <w:t>Nhận xét của thành viên hội Đồng</w:t>
      </w:r>
    </w:p>
    <w:p>
      <w:pPr>
        <w:spacing w:before="130"/>
        <w:rPr>
          <w:rFonts w:ascii="Arial" w:hAnsi="Arial" w:cs="Arial"/>
          <w:sz w:val="21"/>
          <w:szCs w:val="21"/>
        </w:rPr>
      </w:pPr>
      <w:r>
        <w:t xml:space="preserve"> </w:t>
      </w:r>
    </w:p>
    <w:tbl>
      <w:tblPr>
        <w:tblStyle w:val="36"/>
        <w:tblW w:w="9336" w:type="dxa"/>
        <w:tblInd w:w="108" w:type="dxa"/>
        <w:tblLayout w:type="fixed"/>
        <w:tblCellMar>
          <w:top w:w="0" w:type="dxa"/>
          <w:left w:w="0" w:type="dxa"/>
          <w:bottom w:w="0" w:type="dxa"/>
          <w:right w:w="0" w:type="dxa"/>
        </w:tblCellMar>
      </w:tblPr>
      <w:tblGrid>
        <w:gridCol w:w="9336"/>
      </w:tblGrid>
      <w:tr>
        <w:tblPrEx>
          <w:tblCellMar>
            <w:top w:w="0" w:type="dxa"/>
            <w:left w:w="0" w:type="dxa"/>
            <w:bottom w:w="0" w:type="dxa"/>
            <w:right w:w="0" w:type="dxa"/>
          </w:tblCellMar>
        </w:tblPrEx>
        <w:trPr>
          <w:trHeight w:val="265"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0"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1" w:hRule="atLeast"/>
        </w:trPr>
        <w:tc>
          <w:tcPr>
            <w:tcW w:w="9336" w:type="dxa"/>
            <w:tcBorders>
              <w:top w:val="dotted" w:color="000000" w:sz="8" w:space="0"/>
              <w:left w:val="nil"/>
              <w:bottom w:val="dotted" w:color="000000" w:sz="8" w:space="0"/>
              <w:right w:val="nil"/>
            </w:tcBorders>
          </w:tcPr>
          <w:p>
            <w:pPr>
              <w:spacing w:line="241" w:lineRule="exact"/>
              <w:rPr>
                <w:sz w:val="20"/>
                <w:szCs w:val="20"/>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pPr>
              <w:rPr>
                <w:sz w:val="21"/>
                <w:szCs w:val="21"/>
              </w:rPr>
            </w:p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253"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411" w:hRule="atLeast"/>
        </w:trPr>
        <w:tc>
          <w:tcPr>
            <w:tcW w:w="9336" w:type="dxa"/>
            <w:tcBorders>
              <w:top w:val="dotted" w:color="000000" w:sz="8" w:space="0"/>
              <w:left w:val="nil"/>
              <w:bottom w:val="dotted" w:color="000000" w:sz="8" w:space="0"/>
              <w:right w:val="nil"/>
            </w:tcBorders>
          </w:tcPr>
          <w:p/>
        </w:tc>
      </w:tr>
      <w:tr>
        <w:tblPrEx>
          <w:tblCellMar>
            <w:top w:w="0" w:type="dxa"/>
            <w:left w:w="0" w:type="dxa"/>
            <w:bottom w:w="0" w:type="dxa"/>
            <w:right w:w="0" w:type="dxa"/>
          </w:tblCellMar>
        </w:tblPrEx>
        <w:trPr>
          <w:trHeight w:val="425" w:hRule="atLeast"/>
        </w:trPr>
        <w:tc>
          <w:tcPr>
            <w:tcW w:w="9336" w:type="dxa"/>
            <w:tcBorders>
              <w:top w:val="dotted" w:color="000000" w:sz="8" w:space="0"/>
              <w:left w:val="nil"/>
              <w:bottom w:val="dotted" w:color="000000" w:sz="8" w:space="0"/>
              <w:right w:val="nil"/>
            </w:tcBorders>
          </w:tcPr>
          <w:p/>
        </w:tc>
      </w:tr>
    </w:tbl>
    <w:p>
      <w:pPr>
        <w:spacing w:before="282"/>
        <w:jc w:val="right"/>
        <w:rPr>
          <w:color w:val="000000"/>
          <w:sz w:val="25"/>
          <w:szCs w:val="25"/>
        </w:rPr>
      </w:pPr>
      <w:r>
        <w:rPr>
          <w:sz w:val="25"/>
          <w:szCs w:val="25"/>
        </w:rPr>
        <w:t>Tr</w:t>
      </w:r>
      <w:r>
        <w:rPr>
          <w:spacing w:val="5"/>
          <w:sz w:val="25"/>
          <w:szCs w:val="25"/>
        </w:rPr>
        <w:t xml:space="preserve">à </w:t>
      </w:r>
      <w:r>
        <w:rPr>
          <w:sz w:val="25"/>
          <w:szCs w:val="25"/>
        </w:rPr>
        <w:t>Vinh</w:t>
      </w:r>
      <w:r>
        <w:rPr>
          <w:spacing w:val="5"/>
          <w:sz w:val="25"/>
          <w:szCs w:val="25"/>
        </w:rPr>
        <w:t>,</w:t>
      </w:r>
      <w:r>
        <w:rPr>
          <w:spacing w:val="4"/>
          <w:sz w:val="25"/>
          <w:szCs w:val="25"/>
        </w:rPr>
        <w:t xml:space="preserve"> </w:t>
      </w:r>
      <w:r>
        <w:rPr>
          <w:sz w:val="25"/>
          <w:szCs w:val="25"/>
        </w:rPr>
        <w:t>ng</w:t>
      </w:r>
      <w:r>
        <w:rPr>
          <w:spacing w:val="5"/>
          <w:sz w:val="25"/>
          <w:szCs w:val="25"/>
        </w:rPr>
        <w:t>ày......</w:t>
      </w:r>
      <w:r>
        <w:rPr>
          <w:sz w:val="25"/>
          <w:szCs w:val="25"/>
        </w:rPr>
        <w:t>th</w:t>
      </w:r>
      <w:r>
        <w:rPr>
          <w:spacing w:val="5"/>
          <w:sz w:val="25"/>
          <w:szCs w:val="25"/>
        </w:rPr>
        <w:t>á</w:t>
      </w:r>
      <w:r>
        <w:rPr>
          <w:sz w:val="25"/>
          <w:szCs w:val="25"/>
        </w:rPr>
        <w:t>ng</w:t>
      </w:r>
      <w:r>
        <w:rPr>
          <w:spacing w:val="5"/>
          <w:sz w:val="25"/>
          <w:szCs w:val="25"/>
        </w:rPr>
        <w:t>......năm.</w:t>
      </w:r>
      <w:r>
        <w:rPr>
          <w:spacing w:val="4"/>
          <w:sz w:val="25"/>
          <w:szCs w:val="25"/>
        </w:rPr>
        <w:t>.....</w:t>
      </w:r>
    </w:p>
    <w:p>
      <w:pPr>
        <w:spacing w:before="192"/>
        <w:ind w:left="6678"/>
        <w:rPr>
          <w:sz w:val="25"/>
          <w:szCs w:val="25"/>
        </w:rPr>
      </w:pPr>
      <w:r>
        <w:rPr>
          <w:b/>
          <w:bCs/>
          <w:spacing w:val="12"/>
          <w:sz w:val="25"/>
          <w:szCs w:val="25"/>
        </w:rPr>
        <w:t>Thành viên hội Đồng</w:t>
      </w:r>
    </w:p>
    <w:p>
      <w:pPr>
        <w:spacing w:before="246"/>
        <w:jc w:val="right"/>
        <w:rPr>
          <w:sz w:val="25"/>
          <w:szCs w:val="25"/>
        </w:rPr>
      </w:pPr>
      <w:r>
        <w:rPr>
          <w:spacing w:val="14"/>
          <w:sz w:val="25"/>
          <w:szCs w:val="25"/>
        </w:rPr>
        <w:t>(Ký tên và ghi rõ họ tên)</w:t>
      </w:r>
    </w:p>
    <w:p>
      <w:pPr>
        <w:rPr>
          <w:sz w:val="25"/>
          <w:szCs w:val="25"/>
        </w:rPr>
        <w:sectPr>
          <w:pgSz w:w="12240" w:h="15840"/>
          <w:pgMar w:top="1346" w:right="1438" w:bottom="0" w:left="1456" w:header="0" w:footer="0" w:gutter="0"/>
          <w:cols w:space="720" w:num="1"/>
        </w:sectPr>
      </w:pPr>
    </w:p>
    <w:p>
      <w:pPr>
        <w:spacing w:before="101"/>
        <w:ind w:left="3812"/>
        <w:rPr>
          <w:sz w:val="28"/>
          <w:szCs w:val="28"/>
        </w:rPr>
      </w:pPr>
      <w:r>
        <w:rPr>
          <w:b/>
          <w:bCs/>
          <w:spacing w:val="-3"/>
          <w:sz w:val="28"/>
          <w:szCs w:val="28"/>
        </w:rPr>
        <w:t>LỜI</w:t>
      </w:r>
      <w:r>
        <w:rPr>
          <w:b/>
          <w:bCs/>
          <w:spacing w:val="15"/>
          <w:sz w:val="28"/>
          <w:szCs w:val="28"/>
        </w:rPr>
        <w:t xml:space="preserve"> </w:t>
      </w:r>
      <w:r>
        <w:rPr>
          <w:b/>
          <w:bCs/>
          <w:spacing w:val="-3"/>
          <w:sz w:val="28"/>
          <w:szCs w:val="28"/>
        </w:rPr>
        <w:t>CẢM</w:t>
      </w:r>
      <w:r>
        <w:rPr>
          <w:b/>
          <w:bCs/>
          <w:spacing w:val="10"/>
          <w:sz w:val="28"/>
          <w:szCs w:val="28"/>
        </w:rPr>
        <w:t xml:space="preserve"> </w:t>
      </w:r>
      <w:r>
        <w:rPr>
          <w:b/>
          <w:bCs/>
          <w:spacing w:val="-3"/>
          <w:sz w:val="28"/>
          <w:szCs w:val="28"/>
        </w:rPr>
        <w:t>ƠN</w:t>
      </w:r>
    </w:p>
    <w:p>
      <w:pPr>
        <w:pStyle w:val="18"/>
        <w:keepNext w:val="0"/>
        <w:keepLines w:val="0"/>
        <w:widowControl/>
        <w:suppressLineNumbers w:val="0"/>
        <w:shd w:val="clear" w:fill="FFFFFF"/>
        <w:spacing w:before="0" w:beforeAutospacing="0" w:after="120" w:afterAutospacing="0" w:line="19" w:lineRule="atLeast"/>
        <w:ind w:left="0" w:right="0" w:firstLine="0"/>
        <w:jc w:val="both"/>
        <w:rPr>
          <w:rFonts w:hint="default" w:ascii="Times New Roman" w:hAnsi="Times New Roman" w:eastAsia="Helvetica" w:cs="Times New Roman"/>
          <w:i w:val="0"/>
          <w:iCs w:val="0"/>
          <w:caps w:val="0"/>
          <w:color w:val="444444"/>
          <w:spacing w:val="0"/>
          <w:sz w:val="26"/>
          <w:szCs w:val="26"/>
          <w:shd w:val="clear" w:fill="FFFFFF"/>
        </w:rPr>
      </w:pPr>
      <w:r>
        <w:rPr>
          <w:rFonts w:hint="default" w:ascii="Times New Roman" w:hAnsi="Times New Roman" w:eastAsia="Helvetica" w:cs="Times New Roman"/>
          <w:i w:val="0"/>
          <w:iCs w:val="0"/>
          <w:caps w:val="0"/>
          <w:color w:val="444444"/>
          <w:spacing w:val="0"/>
          <w:sz w:val="26"/>
          <w:szCs w:val="26"/>
          <w:shd w:val="clear" w:fill="FFFFFF"/>
        </w:rPr>
        <w:t xml:space="preserve">Trong thời gian làm đồ án </w:t>
      </w:r>
      <w:r>
        <w:rPr>
          <w:rFonts w:hint="default" w:ascii="Times New Roman" w:hAnsi="Times New Roman" w:eastAsia="Helvetica" w:cs="Times New Roman"/>
          <w:i w:val="0"/>
          <w:iCs w:val="0"/>
          <w:caps w:val="0"/>
          <w:color w:val="444444"/>
          <w:spacing w:val="0"/>
          <w:sz w:val="26"/>
          <w:szCs w:val="26"/>
          <w:shd w:val="clear" w:fill="FFFFFF"/>
          <w:lang w:val="en-US"/>
        </w:rPr>
        <w:t>cở sở ngành</w:t>
      </w:r>
      <w:r>
        <w:rPr>
          <w:rFonts w:hint="default" w:ascii="Times New Roman" w:hAnsi="Times New Roman" w:eastAsia="Helvetica" w:cs="Times New Roman"/>
          <w:i w:val="0"/>
          <w:iCs w:val="0"/>
          <w:caps w:val="0"/>
          <w:color w:val="444444"/>
          <w:spacing w:val="0"/>
          <w:sz w:val="26"/>
          <w:szCs w:val="26"/>
          <w:shd w:val="clear" w:fill="FFFFFF"/>
        </w:rPr>
        <w:t>, em đã nhận được nhiều sự giúp đỡ, đóng góp ý kiến và chỉ bảo nhiệt tình của thầy cô</w:t>
      </w:r>
      <w:r>
        <w:rPr>
          <w:rFonts w:hint="default" w:ascii="Times New Roman" w:hAnsi="Times New Roman" w:eastAsia="Helvetica" w:cs="Times New Roman"/>
          <w:i w:val="0"/>
          <w:iCs w:val="0"/>
          <w:caps w:val="0"/>
          <w:color w:val="444444"/>
          <w:spacing w:val="0"/>
          <w:sz w:val="26"/>
          <w:szCs w:val="26"/>
          <w:shd w:val="clear" w:fill="FFFFFF"/>
          <w:lang w:val="en-US"/>
        </w:rPr>
        <w:t xml:space="preserve"> </w:t>
      </w:r>
      <w:r>
        <w:rPr>
          <w:rFonts w:hint="default" w:ascii="Times New Roman" w:hAnsi="Times New Roman" w:eastAsia="Helvetica" w:cs="Times New Roman"/>
          <w:i w:val="0"/>
          <w:iCs w:val="0"/>
          <w:caps w:val="0"/>
          <w:color w:val="444444"/>
          <w:spacing w:val="0"/>
          <w:sz w:val="26"/>
          <w:szCs w:val="26"/>
          <w:shd w:val="clear" w:fill="FFFFFF"/>
        </w:rPr>
        <w:t>và bạn bè.</w:t>
      </w:r>
    </w:p>
    <w:p>
      <w:pPr>
        <w:pStyle w:val="18"/>
        <w:keepNext w:val="0"/>
        <w:keepLines w:val="0"/>
        <w:widowControl/>
        <w:suppressLineNumbers w:val="0"/>
        <w:shd w:val="clear" w:fill="FFFFFF"/>
        <w:spacing w:before="0" w:beforeAutospacing="0" w:after="120" w:afterAutospacing="0" w:line="19" w:lineRule="atLeast"/>
        <w:ind w:left="0" w:right="0" w:firstLine="0"/>
        <w:jc w:val="both"/>
        <w:rPr>
          <w:rFonts w:hint="default" w:ascii="Times New Roman" w:hAnsi="Times New Roman" w:eastAsia="Helvetica" w:cs="Times New Roman"/>
          <w:i w:val="0"/>
          <w:iCs w:val="0"/>
          <w:caps w:val="0"/>
          <w:color w:val="444444"/>
          <w:spacing w:val="0"/>
          <w:sz w:val="26"/>
          <w:szCs w:val="26"/>
          <w:shd w:val="clear" w:fill="FFFFFF"/>
          <w:lang w:val="en-US"/>
        </w:rPr>
      </w:pPr>
      <w:r>
        <w:rPr>
          <w:rFonts w:hint="default" w:ascii="Times New Roman" w:hAnsi="Times New Roman" w:eastAsia="Helvetica" w:cs="Times New Roman"/>
          <w:i w:val="0"/>
          <w:iCs w:val="0"/>
          <w:caps w:val="0"/>
          <w:color w:val="444444"/>
          <w:spacing w:val="0"/>
          <w:sz w:val="26"/>
          <w:szCs w:val="26"/>
          <w:shd w:val="clear" w:fill="FFFFFF"/>
          <w:lang w:val="en-US"/>
        </w:rPr>
        <w:t>Em xin gửi lời cảm ơn chân thành đến thầy Lê Minh Tự giảng viên của khoa Công Nghệ Thông Tin n</w:t>
      </w:r>
      <w:r>
        <w:rPr>
          <w:rFonts w:hint="default" w:ascii="Times New Roman" w:hAnsi="Times New Roman" w:eastAsia="Helvetica" w:cs="Times New Roman"/>
          <w:i w:val="0"/>
          <w:iCs w:val="0"/>
          <w:caps w:val="0"/>
          <w:color w:val="444444"/>
          <w:spacing w:val="0"/>
          <w:sz w:val="26"/>
          <w:szCs w:val="26"/>
          <w:shd w:val="clear" w:fill="FFFFFF"/>
        </w:rPr>
        <w:t>gười đã tận tình hướng dẫn, chỉ bảo em trong suốt quá trình làm khoá luận.</w:t>
      </w:r>
    </w:p>
    <w:p>
      <w:pPr>
        <w:pStyle w:val="18"/>
        <w:keepNext w:val="0"/>
        <w:keepLines w:val="0"/>
        <w:widowControl/>
        <w:suppressLineNumbers w:val="0"/>
        <w:shd w:val="clear" w:fill="FFFFFF"/>
        <w:spacing w:before="0" w:beforeAutospacing="0" w:after="120" w:afterAutospacing="0" w:line="19" w:lineRule="atLeast"/>
        <w:ind w:left="0" w:right="0" w:firstLine="0"/>
        <w:jc w:val="both"/>
        <w:rPr>
          <w:rFonts w:hint="default" w:ascii="Times New Roman" w:hAnsi="Times New Roman" w:eastAsia="Helvetica" w:cs="Times New Roman"/>
          <w:i w:val="0"/>
          <w:iCs w:val="0"/>
          <w:caps w:val="0"/>
          <w:color w:val="444444"/>
          <w:spacing w:val="0"/>
          <w:sz w:val="26"/>
          <w:szCs w:val="26"/>
        </w:rPr>
      </w:pPr>
      <w:r>
        <w:rPr>
          <w:rFonts w:hint="default" w:ascii="Times New Roman" w:hAnsi="Times New Roman" w:eastAsia="Helvetica" w:cs="Times New Roman"/>
          <w:i w:val="0"/>
          <w:iCs w:val="0"/>
          <w:caps w:val="0"/>
          <w:color w:val="444444"/>
          <w:spacing w:val="0"/>
          <w:sz w:val="26"/>
          <w:szCs w:val="26"/>
          <w:shd w:val="clear" w:fill="FFFFFF"/>
        </w:rPr>
        <w:t xml:space="preserve">Em cũng xin chân thành cảm ơn các thầy cô giáo trong trường  nói chung, các thầy cô trong </w:t>
      </w:r>
      <w:r>
        <w:rPr>
          <w:rFonts w:hint="default" w:ascii="Times New Roman" w:hAnsi="Times New Roman" w:eastAsia="Helvetica" w:cs="Times New Roman"/>
          <w:i w:val="0"/>
          <w:iCs w:val="0"/>
          <w:caps w:val="0"/>
          <w:color w:val="444444"/>
          <w:spacing w:val="0"/>
          <w:sz w:val="26"/>
          <w:szCs w:val="26"/>
          <w:shd w:val="clear" w:fill="FFFFFF"/>
          <w:lang w:val="en-US"/>
        </w:rPr>
        <w:t>khoa Công Nghệ Thông Tin</w:t>
      </w:r>
      <w:r>
        <w:rPr>
          <w:rFonts w:hint="default" w:ascii="Times New Roman" w:hAnsi="Times New Roman" w:eastAsia="Helvetica" w:cs="Times New Roman"/>
          <w:i w:val="0"/>
          <w:iCs w:val="0"/>
          <w:caps w:val="0"/>
          <w:color w:val="444444"/>
          <w:spacing w:val="0"/>
          <w:sz w:val="26"/>
          <w:szCs w:val="26"/>
          <w:shd w:val="clear" w:fill="FFFFFF"/>
        </w:rPr>
        <w:t xml:space="preserve"> nói riêng đã dạy dỗ cho em kiến thức về các môn đại cương cũng như các môn chuyên ngành, giúp em có được cơ sở lý thuyết vững vàng và tạo điều kiện giúp đỡ em trong suốt quá trình học tập.</w:t>
      </w:r>
    </w:p>
    <w:p>
      <w:pPr>
        <w:pStyle w:val="18"/>
        <w:keepNext w:val="0"/>
        <w:keepLines w:val="0"/>
        <w:widowControl/>
        <w:suppressLineNumbers w:val="0"/>
        <w:shd w:val="clear" w:fill="FFFFFF"/>
        <w:spacing w:before="0" w:beforeAutospacing="0" w:after="120" w:afterAutospacing="0" w:line="19" w:lineRule="atLeast"/>
        <w:ind w:left="0" w:right="0" w:firstLine="0"/>
        <w:jc w:val="both"/>
        <w:rPr>
          <w:rFonts w:hint="default" w:ascii="Times New Roman" w:hAnsi="Times New Roman" w:eastAsia="Helvetica" w:cs="Times New Roman"/>
          <w:i w:val="0"/>
          <w:iCs w:val="0"/>
          <w:caps w:val="0"/>
          <w:color w:val="444444"/>
          <w:spacing w:val="0"/>
          <w:sz w:val="26"/>
          <w:szCs w:val="26"/>
        </w:rPr>
      </w:pPr>
      <w:bookmarkStart w:id="0" w:name="_GoBack"/>
      <w:bookmarkEnd w:id="0"/>
      <w:r>
        <w:rPr>
          <w:rFonts w:hint="default" w:ascii="Times New Roman" w:hAnsi="Times New Roman" w:eastAsia="Helvetica" w:cs="Times New Roman"/>
          <w:i w:val="0"/>
          <w:iCs w:val="0"/>
          <w:caps w:val="0"/>
          <w:color w:val="444444"/>
          <w:spacing w:val="0"/>
          <w:sz w:val="26"/>
          <w:szCs w:val="26"/>
          <w:shd w:val="clear" w:fill="FFFFFF"/>
        </w:rPr>
        <w:t>Với điều kiện thời gian cũng như kinh nghiệm còn hạn chế của một học viên, luận văn này không thể tránh được những thiếu sót. Em rất mong nhận được sự chỉ bảo, đóng góp ý kiến của các thầy cô để tôi có điều kiện bổ sung, nâng cao ý thức của mình, phục vụ tốt hơn công tác thực tế sau này</w:t>
      </w:r>
    </w:p>
    <w:p>
      <w:pPr>
        <w:rPr>
          <w:rFonts w:ascii="Arial" w:hAnsi="Arial" w:cs="Arial"/>
          <w:sz w:val="26"/>
          <w:szCs w:val="26"/>
        </w:rPr>
      </w:pPr>
      <w:r>
        <w:rPr>
          <w:sz w:val="26"/>
          <w:szCs w:val="26"/>
        </w:rPr>
        <w:br w:type="page"/>
      </w:r>
    </w:p>
    <w:p>
      <w:pPr>
        <w:keepNext w:val="0"/>
        <w:keepLines w:val="0"/>
        <w:widowControl/>
        <w:suppressLineNumbers w:val="0"/>
        <w:jc w:val="center"/>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TÓM TẮT NIÊN LUẬN/ĐỒ ÁN CƠ SỞ NGÀNH</w:t>
      </w:r>
    </w:p>
    <w:p>
      <w:pPr>
        <w:keepNext w:val="0"/>
        <w:keepLines w:val="0"/>
        <w:widowControl/>
        <w:suppressLineNumbers w:val="0"/>
        <w:jc w:val="left"/>
        <w:rPr>
          <w:rFonts w:hint="default" w:ascii="Times New Roman" w:hAnsi="Times New Roman" w:eastAsia="TimesNewRomanPS-BoldMT" w:cs="Times New Roman"/>
          <w:b/>
          <w:bCs/>
          <w:color w:val="000000"/>
          <w:kern w:val="0"/>
          <w:sz w:val="26"/>
          <w:szCs w:val="26"/>
          <w:lang w:val="en-US" w:eastAsia="zh-CN" w:bidi="ar"/>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Hiện nay, trong đa số các hệ thống lưu trữ và quản lý dữ liệu, việc thực hiện tìm kiếm thông tin nhanh chóng đóng vai trò quan trọng, ví dụ như tra cứu từ điển, tìm sách trong thư viện, và các tác vụ khác. Để đạt được hiệu suất tìm kiếm nhanh chóng, việc sắp xếp và tổ chức dữ liệu trước là quan trọng, và một hệ thống ngăn nắp theo một trật tự cụ thể sẽ giúp chúng ta thực hiện các tác vụ này một cách hiệu quả.</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Mặc dù việc học về sắp xếp và tìm kiếm là một môn cơ bản quan trọng đối với sinh viên chuyên ngành công nghệ thông tin, nhưng hiện vẫn còn thiếu các phần mềm hỗ trợ chất lượng để giúp sinh viên trong quá trình học. Nhận thức về nhu cầu này, em đã phát triển một sản phẩm mô phỏng trực quan về các thuật toán sắp xếp, giải thích cách chúng hoạt động từng bước một một cách dễ hiểu nhất.</w:t>
      </w: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p>
    <w:p>
      <w:pPr>
        <w:spacing w:after="160" w:line="259" w:lineRule="auto"/>
        <w:ind w:firstLine="130" w:firstLineChars="50"/>
        <w:rPr>
          <w:rFonts w:hint="default" w:eastAsia="Calibri"/>
          <w:b w:val="0"/>
          <w:bCs w:val="0"/>
          <w:kern w:val="2"/>
          <w:sz w:val="26"/>
          <w:szCs w:val="26"/>
          <w:lang w:val="en-US"/>
        </w:rPr>
      </w:pPr>
      <w:r>
        <w:rPr>
          <w:rFonts w:hint="default" w:ascii="Times New Roman" w:hAnsi="Times New Roman" w:eastAsia="Calibri" w:cs="Times New Roman"/>
          <w:b w:val="0"/>
          <w:bCs w:val="0"/>
          <w:kern w:val="2"/>
          <w:sz w:val="26"/>
          <w:szCs w:val="26"/>
        </w:rPr>
        <w:t xml:space="preserve">Sản phẩm của </w:t>
      </w:r>
      <w:r>
        <w:rPr>
          <w:rFonts w:hint="default" w:eastAsia="Calibri" w:cs="Times New Roman"/>
          <w:b w:val="0"/>
          <w:bCs w:val="0"/>
          <w:kern w:val="2"/>
          <w:sz w:val="26"/>
          <w:szCs w:val="26"/>
          <w:lang w:val="en-US"/>
        </w:rPr>
        <w:t>em</w:t>
      </w:r>
      <w:r>
        <w:rPr>
          <w:rFonts w:hint="default" w:ascii="Times New Roman" w:hAnsi="Times New Roman" w:eastAsia="Calibri" w:cs="Times New Roman"/>
          <w:b w:val="0"/>
          <w:bCs w:val="0"/>
          <w:kern w:val="2"/>
          <w:sz w:val="26"/>
          <w:szCs w:val="26"/>
        </w:rPr>
        <w:t xml:space="preserve"> không chỉ giải thích cách hoạt động của thuật toán mà còn giúp hiểu rõ hơn về cấu trúc dữ liệu tương ứng</w:t>
      </w:r>
      <w:r>
        <w:rPr>
          <w:rFonts w:hint="default" w:eastAsia="Calibri" w:cs="Times New Roman"/>
          <w:b w:val="0"/>
          <w:bCs w:val="0"/>
          <w:kern w:val="2"/>
          <w:sz w:val="26"/>
          <w:szCs w:val="26"/>
          <w:lang w:val="en-US"/>
        </w:rPr>
        <w:t xml:space="preserve">. </w:t>
      </w:r>
      <w:r>
        <w:rPr>
          <w:rFonts w:hint="default" w:eastAsia="Calibri"/>
          <w:b w:val="0"/>
          <w:bCs w:val="0"/>
          <w:kern w:val="2"/>
          <w:sz w:val="26"/>
          <w:szCs w:val="26"/>
          <w:lang w:val="en-US"/>
        </w:rPr>
        <w:t xml:space="preserve"> Ứng dụng sử dụng nhiều hình ảnh đồ hoạ sinh động để minh họa cách hoạt động của các cấu trúc dữ liệu một cách sinh động, nhằm giúp người học tiếp cận một cách dễ dàng mà không tốn quá nhiều thời gian đọc hiểu.</w:t>
      </w:r>
    </w:p>
    <w:p>
      <w:pPr>
        <w:spacing w:after="160" w:line="259" w:lineRule="auto"/>
        <w:ind w:firstLine="130" w:firstLineChars="50"/>
        <w:rPr>
          <w:rFonts w:hint="default" w:eastAsia="Calibri"/>
          <w:b w:val="0"/>
          <w:bCs w:val="0"/>
          <w:kern w:val="2"/>
          <w:sz w:val="26"/>
          <w:szCs w:val="26"/>
          <w:lang w:val="en-US"/>
        </w:rPr>
      </w:pPr>
    </w:p>
    <w:p>
      <w:pPr>
        <w:spacing w:after="160" w:line="259" w:lineRule="auto"/>
        <w:ind w:firstLine="130" w:firstLineChars="50"/>
        <w:rPr>
          <w:rFonts w:hint="default" w:eastAsia="Calibri"/>
          <w:b w:val="0"/>
          <w:bCs w:val="0"/>
          <w:kern w:val="2"/>
          <w:sz w:val="26"/>
          <w:szCs w:val="26"/>
          <w:lang w:val="en-US"/>
        </w:rPr>
      </w:pPr>
      <w:r>
        <w:rPr>
          <w:rFonts w:hint="default" w:eastAsia="Calibri"/>
          <w:b w:val="0"/>
          <w:bCs w:val="0"/>
          <w:kern w:val="2"/>
          <w:sz w:val="26"/>
          <w:szCs w:val="26"/>
          <w:lang w:val="en-US"/>
        </w:rPr>
        <w:t>Qua đó, ứng dụng giúp sinh viên học môn Cấu trúc dữ liệu và giải thuật trở nên thú vị, dễ tiếp cận hơn và có ứng dụng thực tế cao. Có nhiều giải thuật tìm kiếm và sắp xếp được tích hợp, và hiệu suất của từng giải thuật phụ thuộc vào đặc tính cụ thể của cấu trúc dữ liệu mà nó ảnh hưởng. Điều này giúp người dùng lựa chọn phương pháp sắp xếp phù hợp với nhu cầu và điều kiện cụ thể của dự án.</w:t>
      </w: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rPr>
          <w:rFonts w:ascii="Calibri" w:hAnsi="Calibri" w:eastAsia="Calibri"/>
          <w:b w:val="0"/>
          <w:bCs w:val="0"/>
          <w:kern w:val="2"/>
          <w:sz w:val="26"/>
          <w:szCs w:val="26"/>
        </w:rPr>
      </w:pPr>
    </w:p>
    <w:p>
      <w:pPr>
        <w:spacing w:after="160" w:line="259" w:lineRule="auto"/>
        <w:jc w:val="center"/>
        <w:rPr>
          <w:rFonts w:hint="default" w:ascii="Times New Roman" w:hAnsi="Times New Roman" w:eastAsia="Calibri" w:cs="Times New Roman"/>
          <w:b/>
          <w:bCs/>
          <w:kern w:val="2"/>
          <w:sz w:val="26"/>
          <w:szCs w:val="26"/>
        </w:rPr>
      </w:pPr>
      <w:r>
        <w:rPr>
          <w:rFonts w:hint="default" w:ascii="Times New Roman" w:hAnsi="Times New Roman" w:eastAsia="Calibri" w:cs="Times New Roman"/>
          <w:b/>
          <w:bCs/>
          <w:kern w:val="2"/>
          <w:sz w:val="26"/>
          <w:szCs w:val="26"/>
        </w:rPr>
        <w:t>MỞ ĐẦU</w:t>
      </w:r>
    </w:p>
    <w:p>
      <w:pPr>
        <w:spacing w:after="160" w:line="259" w:lineRule="auto"/>
        <w:ind w:firstLine="130" w:firstLineChars="50"/>
        <w:jc w:val="left"/>
        <w:rPr>
          <w:rFonts w:hint="default" w:ascii="Times New Roman" w:hAnsi="Times New Roman" w:eastAsia="Calibri"/>
          <w:b w:val="0"/>
          <w:bCs w:val="0"/>
          <w:kern w:val="2"/>
          <w:sz w:val="26"/>
          <w:szCs w:val="26"/>
        </w:rPr>
      </w:pPr>
      <w:r>
        <w:rPr>
          <w:rFonts w:hint="default" w:ascii="Times New Roman" w:hAnsi="Times New Roman" w:eastAsia="Calibri"/>
          <w:b w:val="0"/>
          <w:bCs w:val="0"/>
          <w:kern w:val="2"/>
          <w:sz w:val="26"/>
          <w:szCs w:val="26"/>
        </w:rPr>
        <w:t xml:space="preserve">Để mô phỏng hiệu ứng, đồ họa ta cần tạo ra 1 mảng để chứa các phần tử. Và cho các phần tử di chuyển một cách trực quan, đồng bộ trên </w:t>
      </w:r>
      <w:r>
        <w:rPr>
          <w:rFonts w:hint="default" w:eastAsia="Calibri"/>
          <w:b w:val="0"/>
          <w:bCs w:val="0"/>
          <w:kern w:val="2"/>
          <w:sz w:val="26"/>
          <w:szCs w:val="26"/>
          <w:lang w:val="en-US"/>
        </w:rPr>
        <w:t>đồ họa C++</w:t>
      </w:r>
      <w:r>
        <w:rPr>
          <w:rFonts w:hint="default" w:ascii="Times New Roman" w:hAnsi="Times New Roman" w:eastAsia="Calibri"/>
          <w:b w:val="0"/>
          <w:bCs w:val="0"/>
          <w:kern w:val="2"/>
          <w:sz w:val="26"/>
          <w:szCs w:val="26"/>
        </w:rPr>
        <w:t xml:space="preserve"> theo thuật toán cần sắp xếp.</w:t>
      </w:r>
    </w:p>
    <w:p>
      <w:pPr>
        <w:spacing w:after="160" w:line="259" w:lineRule="auto"/>
        <w:ind w:firstLine="130" w:firstLineChars="50"/>
        <w:jc w:val="left"/>
        <w:rPr>
          <w:rFonts w:hint="default" w:ascii="Times New Roman" w:hAnsi="Times New Roman" w:eastAsia="Calibri" w:cs="Times New Roman"/>
          <w:b w:val="0"/>
          <w:bCs w:val="0"/>
          <w:kern w:val="2"/>
          <w:sz w:val="26"/>
          <w:szCs w:val="26"/>
        </w:rPr>
      </w:pPr>
      <w:r>
        <w:rPr>
          <w:rFonts w:hint="default" w:ascii="Times New Roman" w:hAnsi="Times New Roman" w:eastAsia="Calibri" w:cs="Times New Roman"/>
          <w:b w:val="0"/>
          <w:bCs w:val="0"/>
          <w:kern w:val="2"/>
          <w:sz w:val="26"/>
          <w:szCs w:val="26"/>
        </w:rPr>
        <w:t xml:space="preserve">Ngoài ra các biến trong thuật toán còn được biễu diễn trên </w:t>
      </w:r>
      <w:r>
        <w:rPr>
          <w:rFonts w:hint="default" w:eastAsia="Calibri" w:cs="Times New Roman"/>
          <w:b w:val="0"/>
          <w:bCs w:val="0"/>
          <w:kern w:val="2"/>
          <w:sz w:val="26"/>
          <w:szCs w:val="26"/>
          <w:lang w:val="en-US"/>
        </w:rPr>
        <w:t>đồ họa của C++</w:t>
      </w:r>
      <w:r>
        <w:rPr>
          <w:rFonts w:hint="default" w:ascii="Times New Roman" w:hAnsi="Times New Roman" w:eastAsia="Calibri" w:cs="Times New Roman"/>
          <w:b w:val="0"/>
          <w:bCs w:val="0"/>
          <w:kern w:val="2"/>
          <w:sz w:val="26"/>
          <w:szCs w:val="26"/>
        </w:rPr>
        <w:t xml:space="preserve"> một cách trực quan sao cho phù hợp với vị trí của phần tử và có giá trị tương ứng với giá trị của biến trong thuật toán</w:t>
      </w:r>
    </w:p>
    <w:p>
      <w:pPr>
        <w:spacing w:after="160" w:line="259" w:lineRule="auto"/>
        <w:ind w:firstLine="130" w:firstLineChars="50"/>
        <w:rPr>
          <w:rFonts w:hint="default" w:ascii="Times New Roman" w:hAnsi="Times New Roman" w:eastAsia="Calibri" w:cs="Times New Roman"/>
          <w:b w:val="0"/>
          <w:bCs w:val="0"/>
          <w:kern w:val="2"/>
          <w:sz w:val="26"/>
          <w:szCs w:val="26"/>
        </w:rPr>
      </w:pPr>
      <w:r>
        <w:rPr>
          <w:rFonts w:hint="default" w:ascii="Times New Roman" w:hAnsi="Times New Roman" w:eastAsia="Calibri" w:cs="Times New Roman"/>
          <w:b w:val="0"/>
          <w:bCs w:val="0"/>
          <w:kern w:val="2"/>
          <w:sz w:val="26"/>
          <w:szCs w:val="26"/>
        </w:rPr>
        <w:t xml:space="preserve">Bao gồm </w:t>
      </w:r>
      <w:r>
        <w:rPr>
          <w:rFonts w:hint="default" w:eastAsia="Calibri" w:cs="Times New Roman"/>
          <w:b w:val="0"/>
          <w:bCs w:val="0"/>
          <w:kern w:val="2"/>
          <w:sz w:val="26"/>
          <w:szCs w:val="26"/>
          <w:lang w:val="en-US"/>
        </w:rPr>
        <w:t>5</w:t>
      </w:r>
      <w:r>
        <w:rPr>
          <w:rFonts w:hint="default" w:ascii="Times New Roman" w:hAnsi="Times New Roman" w:eastAsia="Calibri" w:cs="Times New Roman"/>
          <w:b w:val="0"/>
          <w:bCs w:val="0"/>
          <w:kern w:val="2"/>
          <w:sz w:val="26"/>
          <w:szCs w:val="26"/>
        </w:rPr>
        <w:t xml:space="preserve"> thuật toán sắp xếp tiêu biểu nhất trong cấu trúc dữ liệu và giải thuật.Tạo mới ngẫu nhiên một dãy số các phần tử theo từng thuật toán sắp xếp tương ứng.</w:t>
      </w:r>
    </w:p>
    <w:p>
      <w:pPr>
        <w:spacing w:after="160" w:line="259" w:lineRule="auto"/>
        <w:ind w:firstLine="130" w:firstLineChars="50"/>
        <w:rPr>
          <w:rFonts w:hint="default" w:ascii="Times New Roman" w:hAnsi="Times New Roman" w:eastAsia="Calibri" w:cs="Times New Roman"/>
          <w:b w:val="0"/>
          <w:bCs w:val="0"/>
          <w:kern w:val="2"/>
          <w:sz w:val="26"/>
          <w:szCs w:val="26"/>
        </w:rPr>
      </w:pPr>
      <w:r>
        <w:rPr>
          <w:rFonts w:hint="default" w:ascii="Times New Roman" w:hAnsi="Times New Roman" w:eastAsia="Calibri" w:cs="Times New Roman"/>
          <w:b w:val="0"/>
          <w:bCs w:val="0"/>
          <w:kern w:val="2"/>
          <w:sz w:val="26"/>
          <w:szCs w:val="26"/>
        </w:rPr>
        <w:t>Xóa mảng:</w:t>
      </w:r>
      <w:r>
        <w:rPr>
          <w:rFonts w:hint="default" w:eastAsia="Calibri" w:cs="Times New Roman"/>
          <w:b w:val="0"/>
          <w:bCs w:val="0"/>
          <w:kern w:val="2"/>
          <w:sz w:val="26"/>
          <w:szCs w:val="26"/>
          <w:lang w:val="en-US"/>
        </w:rPr>
        <w:t xml:space="preserve"> </w:t>
      </w:r>
      <w:r>
        <w:rPr>
          <w:rFonts w:hint="default" w:ascii="Times New Roman" w:hAnsi="Times New Roman" w:eastAsia="Calibri" w:cs="Times New Roman"/>
          <w:b w:val="0"/>
          <w:bCs w:val="0"/>
          <w:kern w:val="2"/>
          <w:sz w:val="26"/>
          <w:szCs w:val="26"/>
        </w:rPr>
        <w:t>Khi thực hiện xóa mảng tất cả các phần tử trên màn hình chính sẽ không còn xuất hiệ</w:t>
      </w:r>
      <w:r>
        <w:rPr>
          <w:rFonts w:hint="default" w:eastAsia="Calibri" w:cs="Times New Roman"/>
          <w:b w:val="0"/>
          <w:bCs w:val="0"/>
          <w:kern w:val="2"/>
          <w:sz w:val="26"/>
          <w:szCs w:val="26"/>
          <w:lang w:val="en-US"/>
        </w:rPr>
        <w:t xml:space="preserve">n </w:t>
      </w:r>
      <w:r>
        <w:rPr>
          <w:rFonts w:hint="default" w:ascii="Times New Roman" w:hAnsi="Times New Roman" w:eastAsia="Calibri" w:cs="Times New Roman"/>
          <w:b w:val="0"/>
          <w:bCs w:val="0"/>
          <w:kern w:val="2"/>
          <w:sz w:val="26"/>
          <w:szCs w:val="26"/>
        </w:rPr>
        <w:t>nữa</w:t>
      </w: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Tạo ngẫu nhiên với số phần tử tương ứng</w:t>
      </w: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Nhập bằng tay: nhập từng phần tử với số phần tử tương ứng khi nhập vào ô số phần tử</w:t>
      </w: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Dãy số chưa sắp xếp: Hiển thị dãy số trước khi sắp xếp. </w:t>
      </w:r>
    </w:p>
    <w:p>
      <w:pPr>
        <w:keepNext w:val="0"/>
        <w:keepLines w:val="0"/>
        <w:widowControl/>
        <w:suppressLineNumbers w:val="0"/>
        <w:ind w:firstLine="130" w:firstLineChars="5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ind w:firstLine="130" w:firstLineChars="50"/>
        <w:jc w:val="left"/>
        <w:rPr>
          <w:sz w:val="26"/>
          <w:szCs w:val="26"/>
        </w:rPr>
      </w:pPr>
      <w:r>
        <w:rPr>
          <w:rFonts w:hint="default" w:ascii="Times New Roman" w:hAnsi="Times New Roman" w:eastAsia="SimSun" w:cs="Times New Roman"/>
          <w:color w:val="000000"/>
          <w:kern w:val="0"/>
          <w:sz w:val="26"/>
          <w:szCs w:val="26"/>
          <w:lang w:val="en-US" w:eastAsia="zh-CN" w:bidi="ar"/>
        </w:rPr>
        <w:t>Hiển thị quá trình sắp xếp và kết quả sau khi sắp xếp xong của dãy số.</w:t>
      </w: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keepNext w:val="0"/>
        <w:keepLines w:val="0"/>
        <w:widowControl/>
        <w:suppressLineNumbers w:val="0"/>
        <w:jc w:val="center"/>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CHƯƠNG 1: TỔNG QUAN</w:t>
      </w:r>
    </w:p>
    <w:p>
      <w:pPr>
        <w:keepNext w:val="0"/>
        <w:keepLines w:val="0"/>
        <w:widowControl/>
        <w:numPr>
          <w:ilvl w:val="1"/>
          <w:numId w:val="2"/>
        </w:numPr>
        <w:suppressLineNumbers w:val="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Thuật toán</w:t>
      </w:r>
    </w:p>
    <w:p>
      <w:pPr>
        <w:keepNext w:val="0"/>
        <w:keepLines w:val="0"/>
        <w:widowControl/>
        <w:numPr>
          <w:ilvl w:val="0"/>
          <w:numId w:val="0"/>
        </w:numPr>
        <w:suppressLineNumbers w:val="0"/>
        <w:ind w:leftChars="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1.1.1 Khái niệm thuật toán sắp xếp</w:t>
      </w:r>
    </w:p>
    <w:p>
      <w:pPr>
        <w:keepNext w:val="0"/>
        <w:keepLines w:val="0"/>
        <w:widowControl/>
        <w:suppressLineNumbers w:val="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xml:space="preserve"> - Thuật toán là một tập hữu hạn các chỉ thị hay phương cách được định nghĩa rõ </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ràng cho việc hoàn tất một sự việc từ một trạng thái ban đầu cho trước; khi các chỉ thị</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này được áp dụng triệt để thì sẽ dẫn đến kết quả sau cùng như đã dự đoán.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xml:space="preserve"> - Sắp xếp là một quá trình biến đổi một danh sách các đối tượng thành một danh </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sách thỏa mãn một thứ tự xác định nào đó.</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1.1.2 Các Đặc Trưng của Thuật Toán</w:t>
      </w: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Thuật toán có những đặc trưng cụ thể để đảm bảo tính hiệu quả và tính đúng đắn trong quá trình thực hiện. Dưới đây là các đặc trưng quan trọng của thuật toán: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Xác Định: Thuật toán phải được định nghĩa rõ ràng và thực hiện một cách dễ hiểu để đạt được một kết quả nhất định.</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Hữu Hạn: Thuật toán phải có một số bước xác định và phải kết thúc sau một số lượng bước hữu hạn.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Kết Quả: Với dữ liệu đầu vào phù hợp, thuật toán phải tạo ra kết quả đúng theo yêu cầu đã đặt ra.</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Phổ Dụng: Thuật toán có khả năng áp dụng cho nhiều bài toán khác nhau có cùng cấu trúc, nhưng với dữ liệu đầu vào khác nhau.</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Hiệu Quả: Thuật toán nên được thiết kế đơn giản, dễ hiểu, và tối ưu hóa về mặt bộ nhớ và thời gian thực hiện.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Tính Hình Thức: Mỗi bước trong thuật toán phải được thực hiện đúng theo kịch bản đã được định sẵn (chương trình) mà không cần phải suy đoán hay giả định về mục tiêu cuối cùng.</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numPr>
          <w:ilvl w:val="1"/>
          <w:numId w:val="2"/>
        </w:numPr>
        <w:suppressLineNumbers w:val="0"/>
        <w:ind w:left="0" w:leftChars="0" w:firstLine="0" w:firstLineChars="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Lập trình trên Code Block</w:t>
      </w:r>
    </w:p>
    <w:p>
      <w:pPr>
        <w:keepNext w:val="0"/>
        <w:keepLines w:val="0"/>
        <w:widowControl/>
        <w:numPr>
          <w:ilvl w:val="0"/>
          <w:numId w:val="0"/>
        </w:numPr>
        <w:suppressLineNumbers w:val="0"/>
        <w:ind w:leftChars="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1.2.1. Khái niệm</w:t>
      </w:r>
    </w:p>
    <w:p>
      <w:pPr>
        <w:keepNext w:val="0"/>
        <w:keepLines w:val="0"/>
        <w:widowControl/>
        <w:suppressLineNumbers w:val="0"/>
        <w:ind w:firstLine="720" w:firstLineChars="0"/>
        <w:jc w:val="left"/>
        <w:rPr>
          <w:rFonts w:hint="default" w:ascii="Times New Roman" w:hAnsi="Times New Roman" w:eastAsia="TimesNewRomanPS-BoldMT"/>
          <w:b/>
          <w:bCs/>
          <w:color w:val="000000"/>
          <w:kern w:val="0"/>
          <w:sz w:val="26"/>
          <w:szCs w:val="26"/>
          <w:lang w:val="en-US" w:eastAsia="zh-CN"/>
        </w:rPr>
      </w:pP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Code::Blocks là một môi trường phát triển tích hợp (IDE) dùng cho việc phát triển phần mềm bằng nhiều ngôn ngữ lập trình như C, C++, và Fortran.</w:t>
      </w:r>
    </w:p>
    <w:p>
      <w:pPr>
        <w:keepNext w:val="0"/>
        <w:keepLines w:val="0"/>
        <w:widowControl/>
        <w:suppressLineNumbers w:val="0"/>
        <w:ind w:firstLine="130" w:firstLineChars="5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TimesNewRomanPS-BoldMT" w:cs="Times New Roman"/>
          <w:b w:val="0"/>
          <w:bCs w:val="0"/>
          <w:color w:val="000000"/>
          <w:kern w:val="0"/>
          <w:sz w:val="26"/>
          <w:szCs w:val="26"/>
          <w:lang w:val="en-US" w:eastAsia="zh-CN"/>
        </w:rPr>
        <w:tab/>
      </w:r>
      <w:r>
        <w:rPr>
          <w:rFonts w:hint="default" w:ascii="Times New Roman" w:hAnsi="Times New Roman" w:eastAsia="TimesNewRomanPS-BoldMT" w:cs="Times New Roman"/>
          <w:b/>
          <w:bCs/>
          <w:color w:val="000000"/>
          <w:kern w:val="0"/>
          <w:sz w:val="25"/>
          <w:szCs w:val="25"/>
          <w:lang w:val="en-US" w:eastAsia="zh-CN" w:bidi="ar"/>
        </w:rPr>
        <w:t>1.2.2. Kiến trúc ứng dụng CodeBlocks</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r>
        <w:rPr>
          <w:rFonts w:hint="default" w:ascii="Times New Roman" w:hAnsi="Times New Roman" w:eastAsia="TimesNewRomanPS-BoldMT"/>
          <w:b w:val="0"/>
          <w:bCs w:val="0"/>
          <w:color w:val="000000"/>
          <w:kern w:val="0"/>
          <w:sz w:val="26"/>
          <w:szCs w:val="26"/>
          <w:lang w:val="en-US" w:eastAsia="zh-CN"/>
        </w:rPr>
        <w:t xml:space="preserve"> - Kiến trúc của Code::Blocks được thiết kế để cung cấp một môi trường phát triển toàn diện và linh hoạt cho người phát triển phần mềm, từ việc soạn thảo mã nguồn đến quản lý và triển khai dự án</w:t>
      </w:r>
    </w:p>
    <w:p>
      <w:pPr>
        <w:keepNext w:val="0"/>
        <w:keepLines w:val="0"/>
        <w:widowControl/>
        <w:suppressLineNumbers w:val="0"/>
        <w:jc w:val="left"/>
        <w:rPr>
          <w:rFonts w:hint="default" w:ascii="Times New Roman" w:hAnsi="Times New Roman" w:eastAsia="TimesNewRomanPS-BoldMT"/>
          <w:b w:val="0"/>
          <w:bCs w:val="0"/>
          <w:color w:val="000000"/>
          <w:kern w:val="0"/>
          <w:sz w:val="26"/>
          <w:szCs w:val="26"/>
          <w:lang w:val="en-US" w:eastAsia="zh-CN"/>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rPr>
          <w:rFonts w:hint="default" w:ascii="Times New Roman" w:hAnsi="Times New Roman" w:eastAsia="Calibri" w:cs="Times New Roman"/>
          <w:b w:val="0"/>
          <w:bCs w:val="0"/>
          <w:kern w:val="2"/>
          <w:sz w:val="26"/>
          <w:szCs w:val="26"/>
        </w:rPr>
      </w:pPr>
    </w:p>
    <w:p>
      <w:pPr>
        <w:spacing w:after="160" w:line="259" w:lineRule="auto"/>
        <w:ind w:firstLine="130" w:firstLineChars="50"/>
        <w:jc w:val="center"/>
        <w:rPr>
          <w:rFonts w:hint="default" w:ascii="Times New Roman" w:hAnsi="Times New Roman" w:eastAsia="Calibri"/>
          <w:b/>
          <w:bCs/>
          <w:kern w:val="2"/>
          <w:sz w:val="26"/>
          <w:szCs w:val="26"/>
        </w:rPr>
      </w:pPr>
      <w:r>
        <w:rPr>
          <w:rFonts w:hint="default" w:ascii="Times New Roman" w:hAnsi="Times New Roman" w:eastAsia="Calibri"/>
          <w:b/>
          <w:bCs/>
          <w:kern w:val="2"/>
          <w:sz w:val="26"/>
          <w:szCs w:val="26"/>
        </w:rPr>
        <w:t>CHƯƠNG 2: NGHIÊN CỨU LÝ THUYẾT</w:t>
      </w:r>
    </w:p>
    <w:p>
      <w:pPr>
        <w:spacing w:after="160" w:line="259" w:lineRule="auto"/>
        <w:ind w:firstLine="130" w:firstLineChars="50"/>
        <w:jc w:val="left"/>
        <w:rPr>
          <w:rFonts w:hint="default" w:eastAsia="Calibri"/>
          <w:b/>
          <w:bCs/>
          <w:kern w:val="2"/>
          <w:sz w:val="26"/>
          <w:szCs w:val="26"/>
          <w:lang w:val="en-US"/>
        </w:rPr>
      </w:pPr>
      <w:r>
        <w:rPr>
          <w:rFonts w:hint="default" w:ascii="Times New Roman" w:hAnsi="Times New Roman" w:eastAsia="Calibri"/>
          <w:b/>
          <w:bCs/>
          <w:kern w:val="2"/>
          <w:sz w:val="26"/>
          <w:szCs w:val="26"/>
        </w:rPr>
        <w:t xml:space="preserve">2.1 </w:t>
      </w:r>
      <w:r>
        <w:rPr>
          <w:rFonts w:hint="default" w:eastAsia="Calibri"/>
          <w:b/>
          <w:bCs/>
          <w:kern w:val="2"/>
          <w:sz w:val="26"/>
          <w:szCs w:val="26"/>
          <w:lang w:val="en-US"/>
        </w:rPr>
        <w:t>Lý thuyết của các thuật toán sắp xếp:</w:t>
      </w:r>
    </w:p>
    <w:p>
      <w:pPr>
        <w:spacing w:after="160" w:line="259" w:lineRule="auto"/>
        <w:ind w:firstLine="130" w:firstLineChars="50"/>
        <w:jc w:val="left"/>
        <w:rPr>
          <w:rFonts w:hint="default" w:eastAsia="Calibri"/>
          <w:b/>
          <w:bCs/>
          <w:kern w:val="2"/>
          <w:sz w:val="26"/>
          <w:szCs w:val="26"/>
          <w:lang w:val="en-US"/>
        </w:rPr>
      </w:pPr>
      <w:r>
        <w:rPr>
          <w:rFonts w:hint="default" w:eastAsia="Calibri"/>
          <w:b/>
          <w:bCs/>
          <w:kern w:val="2"/>
          <w:sz w:val="26"/>
          <w:szCs w:val="26"/>
          <w:lang w:val="en-US"/>
        </w:rPr>
        <w:tab/>
      </w:r>
      <w:r>
        <w:rPr>
          <w:rFonts w:hint="default" w:eastAsia="Calibri"/>
          <w:b/>
          <w:bCs/>
          <w:kern w:val="2"/>
          <w:sz w:val="26"/>
          <w:szCs w:val="26"/>
          <w:lang w:val="en-US"/>
        </w:rPr>
        <w:t>2.1.1 Lý thuyết của Bubble Sort</w:t>
      </w:r>
    </w:p>
    <w:p>
      <w:pPr>
        <w:spacing w:after="160" w:line="259" w:lineRule="auto"/>
        <w:ind w:firstLine="130" w:firstLineChars="50"/>
        <w:jc w:val="left"/>
        <w:rPr>
          <w:rFonts w:hint="default" w:ascii="Times New Roman" w:hAnsi="Times New Roman" w:eastAsia="Calibri"/>
          <w:b w:val="0"/>
          <w:bCs w:val="0"/>
          <w:kern w:val="2"/>
          <w:sz w:val="26"/>
          <w:szCs w:val="26"/>
          <w:shd w:val="clear" w:color="auto" w:fill="auto"/>
        </w:rPr>
      </w:pPr>
      <w:r>
        <w:rPr>
          <w:rFonts w:hint="default" w:eastAsia="Calibri"/>
          <w:b/>
          <w:bCs/>
          <w:kern w:val="2"/>
          <w:sz w:val="26"/>
          <w:szCs w:val="26"/>
          <w:lang w:val="en-US"/>
        </w:rPr>
        <w:t xml:space="preserve">- </w:t>
      </w:r>
      <w:r>
        <w:rPr>
          <w:rFonts w:hint="default" w:ascii="Times New Roman" w:hAnsi="Times New Roman" w:eastAsia="Calibri"/>
          <w:b w:val="0"/>
          <w:bCs w:val="0"/>
          <w:kern w:val="2"/>
          <w:sz w:val="26"/>
          <w:szCs w:val="26"/>
          <w:shd w:val="clear" w:color="auto" w:fill="auto"/>
        </w:rPr>
        <w:t>Bubble Sort là một thuật toán sắp xếp cơ bản được thiết kế để sắp xếp dãy số hoặc các phần tử của một mảng theo thứ tự tăng dần hoặc giảm dần. Thuật toán này hoạt động bằng cách so sánh từng cặp phần tử liên tiếp và đổi chỗ chúng nếu chúng không theo thứ tự mong muốn. Quá trình này được lặp lại cho đến khi toàn bộ mảng đã được sắp xếp.</w:t>
      </w: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r>
        <w:rPr>
          <w:rFonts w:hint="default" w:eastAsia="Segoe UI" w:cs="Times New Roman"/>
          <w:i w:val="0"/>
          <w:iCs w:val="0"/>
          <w:caps w:val="0"/>
          <w:color w:val="374151"/>
          <w:spacing w:val="0"/>
          <w:sz w:val="26"/>
          <w:szCs w:val="26"/>
          <w:lang w:val="en-US"/>
        </w:rPr>
        <w:t xml:space="preserve">- </w:t>
      </w:r>
      <w:r>
        <w:rPr>
          <w:rFonts w:hint="default" w:eastAsia="Segoe UI"/>
          <w:i w:val="0"/>
          <w:iCs w:val="0"/>
          <w:caps w:val="0"/>
          <w:color w:val="auto"/>
          <w:spacing w:val="0"/>
          <w:sz w:val="26"/>
          <w:szCs w:val="26"/>
          <w:shd w:val="clear" w:color="auto" w:fill="auto"/>
          <w:lang w:val="en-US"/>
        </w:rPr>
        <w:t>Thuật toán Bubble Sort được sử dụng rộng rãi và giảng dạy trong các khóa học cơ bản về lập trình và cấu trúc dữ liệu. Mặc dù nó không hiệu quả cho các tập dữ liệu lớn, nhưng nó vẫn được sử dụng để giảng dạy về khái niệm sắp xếp và để giới thiệu người học với các thuật toán cơ bản.</w:t>
      </w:r>
    </w:p>
    <w:p>
      <w:pPr>
        <w:spacing w:after="160" w:line="259" w:lineRule="auto"/>
        <w:ind w:firstLine="130" w:firstLineChars="50"/>
        <w:jc w:val="left"/>
        <w:rPr>
          <w:rFonts w:hint="default" w:eastAsia="Calibri"/>
          <w:b/>
          <w:bCs/>
          <w:kern w:val="2"/>
          <w:sz w:val="26"/>
          <w:szCs w:val="26"/>
          <w:lang w:val="en-US"/>
        </w:rPr>
      </w:pPr>
      <w:r>
        <w:rPr>
          <w:rFonts w:hint="default" w:eastAsia="Segoe UI"/>
          <w:i w:val="0"/>
          <w:iCs w:val="0"/>
          <w:caps w:val="0"/>
          <w:color w:val="auto"/>
          <w:spacing w:val="0"/>
          <w:sz w:val="26"/>
          <w:szCs w:val="26"/>
          <w:shd w:val="clear" w:color="auto" w:fill="auto"/>
          <w:lang w:val="en-US"/>
        </w:rPr>
        <w:tab/>
      </w:r>
      <w:r>
        <w:rPr>
          <w:rFonts w:hint="default" w:eastAsia="Calibri"/>
          <w:b/>
          <w:bCs/>
          <w:kern w:val="2"/>
          <w:sz w:val="26"/>
          <w:szCs w:val="26"/>
          <w:lang w:val="en-US"/>
        </w:rPr>
        <w:t>2.1.2 Lý thuyết của Insertion Sort</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bCs/>
          <w:kern w:val="2"/>
          <w:sz w:val="26"/>
          <w:szCs w:val="26"/>
          <w:lang w:val="en-US"/>
        </w:rPr>
        <w:t xml:space="preserve">- </w:t>
      </w:r>
      <w:r>
        <w:rPr>
          <w:rFonts w:hint="default" w:eastAsia="Calibri"/>
          <w:b w:val="0"/>
          <w:bCs w:val="0"/>
          <w:kern w:val="2"/>
          <w:sz w:val="26"/>
          <w:szCs w:val="26"/>
          <w:lang w:val="en-US"/>
        </w:rPr>
        <w:t>Insertion Sort là một thuật toán sắp xếp cơ bản và hiệu quả cho các tập dữ liệu nhỏ hoặc gần như đã sắp xếp. Thuật toán này hoạt động bằng cách chia mảng thành hai phần: một phần đã sắp xếp và một phần chưa sắp xếp. Trong mỗi bước, nó chọn một phần tử từ phần chưa sắp xếp và đặt nó vào đúng vị trí trong phần đã sắp xếp, làm tăng kích thước của phần đã sắp xếp.</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Insertion Sort thường được giới thiệu như một cách tiếp cận trực quan và dễ hiểu cho người mới học về thuật toán và sắp xếp. Mặc dù không nổi tiếng như một số thuật toán khác, Insertion Sort vẫn đóng vai trò quan trọng trong giáo dục và là một phần của cơ sở kiến thức cho lập trình viên.</w:t>
      </w: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2.1.3 Lý thuyết của Insertion Sort</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Selection Sort là một thuật toán sắp xếp cơ bản được thiết kế để sắp xếp dãy số hoặc các phần tử của một mảng. Thuật toán này hoạt động bằng cách tìm kiếm phần tử nhỏ nhất (hoặc lớn nhất, tùy thuộc vào chiều sắp xếp mong muốn) trong mảng và đổi chỗ nó với phần tử đầu tiên. Quá trình này được lặp lại cho đến khi toàn bộ mảng đã được sắp xếp.</w:t>
      </w: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2.1.4 Lý thuyết của Quick Sort</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Quick Sort là một thuật toán sắp xếp hiệu quả và phổ biến, thuộc loại thuật toán chia để trị. Nó được phát triển bởi Tony Hoare vào năm 1960 và là một trong những thuật toán sắp xếp nhanh nhất trong thực tế.</w:t>
      </w:r>
    </w:p>
    <w:p>
      <w:pPr>
        <w:spacing w:after="160" w:line="259" w:lineRule="auto"/>
        <w:ind w:firstLine="130" w:firstLineChars="50"/>
        <w:jc w:val="left"/>
        <w:rPr>
          <w:rFonts w:hint="default" w:eastAsia="Calibri"/>
          <w:b w:val="0"/>
          <w:bCs w:val="0"/>
          <w:kern w:val="2"/>
          <w:sz w:val="26"/>
          <w:szCs w:val="26"/>
          <w:lang w:val="en-US"/>
        </w:rPr>
      </w:pPr>
    </w:p>
    <w:p>
      <w:pPr>
        <w:spacing w:after="160" w:line="259" w:lineRule="auto"/>
        <w:ind w:firstLine="130" w:firstLineChars="50"/>
        <w:jc w:val="left"/>
        <w:rPr>
          <w:rFonts w:hint="default" w:eastAsia="Calibri"/>
          <w:b w:val="0"/>
          <w:bCs w:val="0"/>
          <w:kern w:val="2"/>
          <w:sz w:val="26"/>
          <w:szCs w:val="26"/>
          <w:lang w:val="en-US"/>
        </w:rPr>
      </w:pP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2.1.4 Lý thuyết của Megre Sort</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bCs/>
          <w:kern w:val="2"/>
          <w:sz w:val="26"/>
          <w:szCs w:val="26"/>
          <w:lang w:val="en-US"/>
        </w:rPr>
        <w:t xml:space="preserve">- </w:t>
      </w:r>
      <w:r>
        <w:rPr>
          <w:rFonts w:hint="default" w:eastAsia="Calibri"/>
          <w:b w:val="0"/>
          <w:bCs w:val="0"/>
          <w:kern w:val="2"/>
          <w:sz w:val="26"/>
          <w:szCs w:val="26"/>
          <w:lang w:val="en-US"/>
        </w:rPr>
        <w:t>Merge Sort là một thuật toán sắp xếp hiệu quả và ổn định, thuộc loại thuật toán chia để trị. Nó được phát triển để giải quyết vấn đề về hiệu suất của các thuật toán sắp xếp đơn, đặc biệt là trên các dữ liệu lớn.</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xml:space="preserve">- Thuật toán Merge Sort thường được coi là một trong những ý tưởng quan trọng và sáng tạo trong lĩnh vực thuật toán và nó đã đặt nền tảng cho nhiều ứng dụng và nghiên cứu trong thời gian tiếp theo. </w:t>
      </w:r>
    </w:p>
    <w:p>
      <w:pPr>
        <w:spacing w:after="160" w:line="259" w:lineRule="auto"/>
        <w:ind w:firstLine="130" w:firstLineChars="50"/>
        <w:jc w:val="left"/>
        <w:rPr>
          <w:rFonts w:hint="default" w:eastAsia="Calibri"/>
          <w:b/>
          <w:bCs/>
          <w:kern w:val="2"/>
          <w:sz w:val="26"/>
          <w:szCs w:val="26"/>
          <w:lang w:val="en-US"/>
        </w:rPr>
      </w:pPr>
      <w:r>
        <w:rPr>
          <w:rFonts w:hint="default" w:ascii="Times New Roman" w:hAnsi="Times New Roman" w:eastAsia="Calibri"/>
          <w:b/>
          <w:bCs/>
          <w:kern w:val="2"/>
          <w:sz w:val="26"/>
          <w:szCs w:val="26"/>
        </w:rPr>
        <w:t>2.</w:t>
      </w:r>
      <w:r>
        <w:rPr>
          <w:rFonts w:hint="default" w:eastAsia="Calibri"/>
          <w:b/>
          <w:bCs/>
          <w:kern w:val="2"/>
          <w:sz w:val="26"/>
          <w:szCs w:val="26"/>
          <w:lang w:val="en-US"/>
        </w:rPr>
        <w:t>2</w:t>
      </w:r>
      <w:r>
        <w:rPr>
          <w:rFonts w:hint="default" w:ascii="Times New Roman" w:hAnsi="Times New Roman" w:eastAsia="Calibri"/>
          <w:b/>
          <w:bCs/>
          <w:kern w:val="2"/>
          <w:sz w:val="26"/>
          <w:szCs w:val="26"/>
        </w:rPr>
        <w:t xml:space="preserve"> </w:t>
      </w:r>
      <w:r>
        <w:rPr>
          <w:rFonts w:hint="default" w:eastAsia="Calibri"/>
          <w:b/>
          <w:bCs/>
          <w:kern w:val="2"/>
          <w:sz w:val="26"/>
          <w:szCs w:val="26"/>
          <w:lang w:val="en-US"/>
        </w:rPr>
        <w:t>Giới thiệu CodeBlocks và cách cài đặt:</w:t>
      </w: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2.1.1 Giới thiệu CodeBlocks</w:t>
      </w:r>
    </w:p>
    <w:p>
      <w:pPr>
        <w:spacing w:after="160" w:line="259" w:lineRule="auto"/>
        <w:ind w:firstLine="130" w:firstLineChars="50"/>
        <w:jc w:val="left"/>
        <w:rPr>
          <w:rFonts w:hint="default" w:eastAsia="Calibri"/>
          <w:b w:val="0"/>
          <w:bCs w:val="0"/>
          <w:kern w:val="2"/>
          <w:sz w:val="26"/>
          <w:szCs w:val="26"/>
          <w:lang w:val="en-US"/>
        </w:rPr>
      </w:pPr>
      <w:r>
        <w:rPr>
          <w:rFonts w:hint="default" w:eastAsia="Calibri"/>
          <w:b w:val="0"/>
          <w:bCs w:val="0"/>
          <w:kern w:val="2"/>
          <w:sz w:val="26"/>
          <w:szCs w:val="26"/>
          <w:lang w:val="en-US"/>
        </w:rPr>
        <w:t>- Code::Blocks là một môi trường phát triển tích hợp (IDE) mạnh mẽ, đa nền tảng và mã nguồn mở, được thiết kế để hỗ trợ người phát triển trong quá trình viết và biên dịch mã nguồn. Với sự linh hoạt và đa chức năng, Code::Blocks là sự chọn lựa ưu việt cho các dự án lập trình C, C++, và Fortran.</w:t>
      </w:r>
    </w:p>
    <w:p>
      <w:pPr>
        <w:spacing w:after="160" w:line="259" w:lineRule="auto"/>
        <w:ind w:firstLine="130" w:firstLineChars="50"/>
        <w:jc w:val="left"/>
        <w:rPr>
          <w:rFonts w:hint="default" w:eastAsia="Calibri"/>
          <w:b/>
          <w:bCs/>
          <w:kern w:val="2"/>
          <w:sz w:val="26"/>
          <w:szCs w:val="26"/>
          <w:lang w:val="en-US"/>
        </w:rPr>
      </w:pPr>
      <w:r>
        <w:rPr>
          <w:rFonts w:hint="default" w:eastAsia="Calibri"/>
          <w:b w:val="0"/>
          <w:bCs w:val="0"/>
          <w:kern w:val="2"/>
          <w:sz w:val="26"/>
          <w:szCs w:val="26"/>
          <w:lang w:val="en-US"/>
        </w:rPr>
        <w:tab/>
      </w:r>
      <w:r>
        <w:rPr>
          <w:rFonts w:hint="default" w:eastAsia="Calibri"/>
          <w:b/>
          <w:bCs/>
          <w:kern w:val="2"/>
          <w:sz w:val="26"/>
          <w:szCs w:val="26"/>
          <w:lang w:val="en-US"/>
        </w:rPr>
        <w:t>2.1.2 Các bước cài đặt CodeBlocks</w:t>
      </w:r>
    </w:p>
    <w:p>
      <w:pPr>
        <w:spacing w:after="160" w:line="259" w:lineRule="auto"/>
        <w:ind w:firstLine="120" w:firstLineChars="50"/>
        <w:jc w:val="left"/>
      </w:pPr>
      <w:r>
        <w:drawing>
          <wp:inline distT="0" distB="0" distL="114300" distR="114300">
            <wp:extent cx="5867400" cy="4514850"/>
            <wp:effectExtent l="0" t="0" r="0" b="1143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7"/>
                    <a:stretch>
                      <a:fillRect/>
                    </a:stretch>
                  </pic:blipFill>
                  <pic:spPr>
                    <a:xfrm>
                      <a:off x="0" y="0"/>
                      <a:ext cx="5867400" cy="4514850"/>
                    </a:xfrm>
                    <a:prstGeom prst="rect">
                      <a:avLst/>
                    </a:prstGeom>
                    <a:noFill/>
                    <a:ln>
                      <a:noFill/>
                    </a:ln>
                  </pic:spPr>
                </pic:pic>
              </a:graphicData>
            </a:graphic>
          </wp:inline>
        </w:drawing>
      </w:r>
    </w:p>
    <w:p>
      <w:pPr>
        <w:spacing w:after="160" w:line="259" w:lineRule="auto"/>
        <w:ind w:firstLine="120" w:firstLineChars="50"/>
        <w:jc w:val="left"/>
      </w:pPr>
      <w:r>
        <w:drawing>
          <wp:inline distT="0" distB="0" distL="114300" distR="114300">
            <wp:extent cx="4807585" cy="3732530"/>
            <wp:effectExtent l="0" t="0" r="8255" b="127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8"/>
                    <a:stretch>
                      <a:fillRect/>
                    </a:stretch>
                  </pic:blipFill>
                  <pic:spPr>
                    <a:xfrm>
                      <a:off x="0" y="0"/>
                      <a:ext cx="4807585" cy="3732530"/>
                    </a:xfrm>
                    <a:prstGeom prst="rect">
                      <a:avLst/>
                    </a:prstGeom>
                    <a:noFill/>
                    <a:ln>
                      <a:noFill/>
                    </a:ln>
                  </pic:spPr>
                </pic:pic>
              </a:graphicData>
            </a:graphic>
          </wp:inline>
        </w:drawing>
      </w:r>
    </w:p>
    <w:p>
      <w:pPr>
        <w:spacing w:after="160" w:line="259" w:lineRule="auto"/>
        <w:ind w:firstLine="120" w:firstLineChars="50"/>
        <w:jc w:val="left"/>
      </w:pPr>
      <w:r>
        <w:drawing>
          <wp:inline distT="0" distB="0" distL="114300" distR="114300">
            <wp:extent cx="4862195" cy="3784600"/>
            <wp:effectExtent l="0" t="0" r="14605" b="1016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9"/>
                    <a:stretch>
                      <a:fillRect/>
                    </a:stretch>
                  </pic:blipFill>
                  <pic:spPr>
                    <a:xfrm>
                      <a:off x="0" y="0"/>
                      <a:ext cx="4862195" cy="3784600"/>
                    </a:xfrm>
                    <a:prstGeom prst="rect">
                      <a:avLst/>
                    </a:prstGeom>
                    <a:noFill/>
                    <a:ln>
                      <a:noFill/>
                    </a:ln>
                  </pic:spPr>
                </pic:pic>
              </a:graphicData>
            </a:graphic>
          </wp:inline>
        </w:drawing>
      </w:r>
    </w:p>
    <w:p>
      <w:pPr>
        <w:spacing w:after="160" w:line="259" w:lineRule="auto"/>
        <w:ind w:firstLine="120" w:firstLineChars="50"/>
        <w:jc w:val="left"/>
        <w:rPr>
          <w:rFonts w:hint="default"/>
          <w:lang w:val="en-US"/>
        </w:rPr>
      </w:pPr>
      <w:r>
        <w:drawing>
          <wp:inline distT="0" distB="0" distL="114300" distR="114300">
            <wp:extent cx="5113020" cy="3954145"/>
            <wp:effectExtent l="0" t="0" r="7620" b="825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0"/>
                    <a:stretch>
                      <a:fillRect/>
                    </a:stretch>
                  </pic:blipFill>
                  <pic:spPr>
                    <a:xfrm>
                      <a:off x="0" y="0"/>
                      <a:ext cx="5113020" cy="3954145"/>
                    </a:xfrm>
                    <a:prstGeom prst="rect">
                      <a:avLst/>
                    </a:prstGeom>
                    <a:noFill/>
                    <a:ln>
                      <a:noFill/>
                    </a:ln>
                  </pic:spPr>
                </pic:pic>
              </a:graphicData>
            </a:graphic>
          </wp:inline>
        </w:drawing>
      </w: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spacing w:after="160" w:line="259" w:lineRule="auto"/>
        <w:ind w:firstLine="130" w:firstLineChars="50"/>
        <w:jc w:val="left"/>
        <w:rPr>
          <w:rFonts w:hint="default" w:eastAsia="Segoe UI"/>
          <w:i w:val="0"/>
          <w:iCs w:val="0"/>
          <w:caps w:val="0"/>
          <w:color w:val="auto"/>
          <w:spacing w:val="0"/>
          <w:sz w:val="26"/>
          <w:szCs w:val="26"/>
          <w:shd w:val="clear" w:color="auto" w:fill="auto"/>
          <w:lang w:val="en-US"/>
        </w:rPr>
      </w:pPr>
    </w:p>
    <w:p>
      <w:pPr>
        <w:keepNext w:val="0"/>
        <w:keepLines w:val="0"/>
        <w:widowControl/>
        <w:suppressLineNumbers w:val="0"/>
        <w:jc w:val="center"/>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 xml:space="preserve">CHƯƠNG </w:t>
      </w:r>
      <w:r>
        <w:rPr>
          <w:rFonts w:hint="default" w:eastAsia="TimesNewRomanPS-BoldMT" w:cs="Times New Roman"/>
          <w:b/>
          <w:bCs/>
          <w:color w:val="000000"/>
          <w:kern w:val="0"/>
          <w:sz w:val="26"/>
          <w:szCs w:val="26"/>
          <w:lang w:val="en-US" w:eastAsia="zh-CN" w:bidi="ar"/>
        </w:rPr>
        <w:t>3</w:t>
      </w:r>
      <w:r>
        <w:rPr>
          <w:rFonts w:hint="default" w:ascii="Times New Roman" w:hAnsi="Times New Roman" w:eastAsia="TimesNewRomanPS-BoldMT" w:cs="Times New Roman"/>
          <w:b/>
          <w:bCs/>
          <w:color w:val="000000"/>
          <w:kern w:val="0"/>
          <w:sz w:val="26"/>
          <w:szCs w:val="26"/>
          <w:lang w:val="en-US" w:eastAsia="zh-CN" w:bidi="ar"/>
        </w:rPr>
        <w:t>:</w:t>
      </w:r>
      <w:r>
        <w:rPr>
          <w:rFonts w:hint="default" w:eastAsia="TimesNewRomanPS-BoldMT" w:cs="Times New Roman"/>
          <w:b/>
          <w:bCs/>
          <w:color w:val="000000"/>
          <w:kern w:val="0"/>
          <w:sz w:val="26"/>
          <w:szCs w:val="26"/>
          <w:lang w:val="en-US" w:eastAsia="zh-CN" w:bidi="ar"/>
        </w:rPr>
        <w:t xml:space="preserve"> </w:t>
      </w:r>
      <w:r>
        <w:rPr>
          <w:b/>
          <w:sz w:val="26"/>
          <w:szCs w:val="26"/>
        </w:rPr>
        <w:t>HIỆN THỰC HÓA NGHIÊN CỨU</w:t>
      </w:r>
    </w:p>
    <w:p>
      <w:pPr>
        <w:spacing w:after="160" w:line="259" w:lineRule="auto"/>
        <w:ind w:firstLine="260" w:firstLineChars="100"/>
        <w:jc w:val="left"/>
        <w:rPr>
          <w:rFonts w:hint="default"/>
          <w:b/>
          <w:bCs/>
          <w:sz w:val="26"/>
          <w:szCs w:val="26"/>
          <w:lang w:val="en-US"/>
        </w:rPr>
      </w:pPr>
    </w:p>
    <w:p>
      <w:pPr>
        <w:spacing w:after="160" w:line="259" w:lineRule="auto"/>
        <w:ind w:firstLine="260" w:firstLineChars="100"/>
        <w:jc w:val="left"/>
        <w:rPr>
          <w:rFonts w:hint="default"/>
          <w:b/>
          <w:bCs/>
          <w:sz w:val="26"/>
          <w:szCs w:val="26"/>
          <w:lang w:val="en-US"/>
        </w:rPr>
      </w:pPr>
      <w:r>
        <w:rPr>
          <w:rFonts w:hint="default"/>
          <w:b/>
          <w:bCs/>
          <w:sz w:val="26"/>
          <w:szCs w:val="26"/>
          <w:lang w:val="en-US"/>
        </w:rPr>
        <w:t>3.1 Phần tử và các hàm có trong phần tử</w:t>
      </w:r>
    </w:p>
    <w:p>
      <w:pPr>
        <w:spacing w:after="160" w:line="259" w:lineRule="auto"/>
        <w:ind w:firstLine="260" w:firstLineChars="100"/>
        <w:jc w:val="left"/>
        <w:rPr>
          <w:rFonts w:hint="default"/>
          <w:b w:val="0"/>
          <w:bCs w:val="0"/>
          <w:sz w:val="26"/>
          <w:szCs w:val="26"/>
          <w:lang w:val="en-US"/>
        </w:rPr>
      </w:pPr>
      <w:r>
        <w:rPr>
          <w:rFonts w:hint="default"/>
          <w:b w:val="0"/>
          <w:bCs w:val="0"/>
          <w:sz w:val="26"/>
          <w:szCs w:val="26"/>
          <w:lang w:val="en-US"/>
        </w:rPr>
        <w:t>- Để tạo mảng sắp xếp thuật toán bằng đồ họa ta dùng thư viện đồ họa của graphics.h để thể hiện rõ quá trình sắp xếp bằng đồ họa. Đầu tiên vẽ bảng xác định kích thước, vật thể và văn bảng trong nền đồ họa.</w:t>
      </w:r>
    </w:p>
    <w:p>
      <w:pPr>
        <w:spacing w:after="160" w:line="259" w:lineRule="auto"/>
        <w:ind w:firstLine="260" w:firstLineChars="100"/>
        <w:jc w:val="left"/>
        <w:rPr>
          <w:rFonts w:hint="default"/>
          <w:sz w:val="26"/>
          <w:szCs w:val="26"/>
        </w:rPr>
      </w:pPr>
      <w:r>
        <w:rPr>
          <w:rFonts w:hint="default"/>
          <w:b w:val="0"/>
          <w:bCs w:val="0"/>
          <w:sz w:val="26"/>
          <w:szCs w:val="26"/>
          <w:lang w:val="en-US"/>
        </w:rPr>
        <w:t xml:space="preserve">+ Khởi tạo chiều cao và chiều rộng của màn hình đồ họa bằng </w:t>
      </w:r>
      <w:r>
        <w:rPr>
          <w:rFonts w:hint="default"/>
          <w:sz w:val="26"/>
          <w:szCs w:val="26"/>
        </w:rPr>
        <w:t>int screenWidth</w:t>
      </w:r>
      <w:r>
        <w:rPr>
          <w:rFonts w:hint="default"/>
          <w:sz w:val="26"/>
          <w:szCs w:val="26"/>
          <w:lang w:val="en-US"/>
        </w:rPr>
        <w:t xml:space="preserve"> và </w:t>
      </w:r>
      <w:r>
        <w:rPr>
          <w:rFonts w:hint="default"/>
          <w:sz w:val="26"/>
          <w:szCs w:val="26"/>
        </w:rPr>
        <w:t>int screenHeight</w:t>
      </w:r>
    </w:p>
    <w:p>
      <w:pPr>
        <w:spacing w:after="160" w:line="259" w:lineRule="auto"/>
        <w:ind w:firstLine="240" w:firstLineChars="100"/>
        <w:jc w:val="left"/>
        <w:rPr>
          <w:rFonts w:hint="default"/>
          <w:sz w:val="26"/>
          <w:szCs w:val="26"/>
          <w:lang w:val="en-US"/>
        </w:rPr>
      </w:pPr>
      <w:r>
        <w:rPr>
          <w:rFonts w:hint="default"/>
          <w:lang w:val="en-US"/>
        </w:rPr>
        <w:t xml:space="preserve">+ </w:t>
      </w:r>
      <w:r>
        <w:rPr>
          <w:rFonts w:hint="default"/>
          <w:sz w:val="26"/>
          <w:szCs w:val="26"/>
          <w:lang w:val="en-US"/>
        </w:rPr>
        <w:t xml:space="preserve">Tạo các hình tròn và các số trong bảng đồ họa bằng các </w:t>
      </w:r>
      <w:r>
        <w:rPr>
          <w:rFonts w:hint="default"/>
          <w:sz w:val="26"/>
          <w:szCs w:val="26"/>
        </w:rPr>
        <w:t>void initCicre</w:t>
      </w:r>
      <w:r>
        <w:rPr>
          <w:rFonts w:hint="default"/>
          <w:sz w:val="26"/>
          <w:szCs w:val="26"/>
          <w:lang w:val="en-US"/>
        </w:rPr>
        <w:t xml:space="preserve"> và để in các hình tròn vào và các số ta dùng void clearCircle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rPr>
            </w:pPr>
            <w:r>
              <w:rPr>
                <w:rFonts w:hint="default"/>
              </w:rPr>
              <w:t>include &lt;graphics.h&gt;</w:t>
            </w:r>
          </w:p>
          <w:p>
            <w:pPr>
              <w:spacing w:after="160" w:line="259" w:lineRule="auto"/>
              <w:jc w:val="left"/>
              <w:rPr>
                <w:rFonts w:hint="default"/>
              </w:rPr>
            </w:pPr>
            <w:r>
              <w:rPr>
                <w:rFonts w:hint="default"/>
              </w:rPr>
              <w:t>#include &lt;iostream&gt;</w:t>
            </w:r>
          </w:p>
          <w:p>
            <w:pPr>
              <w:spacing w:after="160" w:line="259" w:lineRule="auto"/>
              <w:jc w:val="left"/>
              <w:rPr>
                <w:rFonts w:hint="default"/>
              </w:rPr>
            </w:pPr>
            <w:r>
              <w:rPr>
                <w:rFonts w:hint="default"/>
              </w:rPr>
              <w:t>#include &lt;time.h&gt;</w:t>
            </w:r>
          </w:p>
          <w:p>
            <w:pPr>
              <w:spacing w:after="160" w:line="259" w:lineRule="auto"/>
              <w:jc w:val="left"/>
              <w:rPr>
                <w:rFonts w:hint="default"/>
              </w:rPr>
            </w:pPr>
          </w:p>
          <w:p>
            <w:pPr>
              <w:spacing w:after="160" w:line="259" w:lineRule="auto"/>
              <w:jc w:val="left"/>
              <w:rPr>
                <w:rFonts w:hint="default"/>
              </w:rPr>
            </w:pPr>
            <w:r>
              <w:rPr>
                <w:rFonts w:hint="default"/>
              </w:rPr>
              <w:t>void TextColor(int color);</w:t>
            </w:r>
          </w:p>
          <w:p>
            <w:pPr>
              <w:spacing w:after="160" w:line="259" w:lineRule="auto"/>
              <w:jc w:val="left"/>
              <w:rPr>
                <w:rFonts w:hint="default"/>
              </w:rPr>
            </w:pPr>
            <w:r>
              <w:rPr>
                <w:rFonts w:hint="default"/>
              </w:rPr>
              <w:t>void gotoXY(int i, int j);</w:t>
            </w:r>
          </w:p>
          <w:p>
            <w:pPr>
              <w:spacing w:after="160" w:line="259" w:lineRule="auto"/>
              <w:jc w:val="left"/>
              <w:rPr>
                <w:rFonts w:hint="default"/>
              </w:rPr>
            </w:pPr>
          </w:p>
          <w:p>
            <w:pPr>
              <w:spacing w:after="160" w:line="259" w:lineRule="auto"/>
              <w:jc w:val="left"/>
              <w:rPr>
                <w:rFonts w:hint="default"/>
              </w:rPr>
            </w:pPr>
            <w:r>
              <w:rPr>
                <w:rFonts w:hint="default"/>
              </w:rPr>
              <w:t>using namespace std;</w:t>
            </w:r>
          </w:p>
          <w:p>
            <w:pPr>
              <w:spacing w:after="160" w:line="259" w:lineRule="auto"/>
              <w:jc w:val="left"/>
              <w:rPr>
                <w:rFonts w:hint="default"/>
              </w:rPr>
            </w:pPr>
            <w:r>
              <w:rPr>
                <w:rFonts w:hint="default"/>
              </w:rPr>
              <w:t>bool complete = false;</w:t>
            </w:r>
          </w:p>
          <w:p>
            <w:pPr>
              <w:spacing w:after="160" w:line="259" w:lineRule="auto"/>
              <w:jc w:val="left"/>
              <w:rPr>
                <w:rFonts w:hint="default"/>
              </w:rPr>
            </w:pPr>
            <w:r>
              <w:rPr>
                <w:rFonts w:hint="default"/>
              </w:rPr>
              <w:t>bool ASC = true;</w:t>
            </w:r>
          </w:p>
          <w:p>
            <w:pPr>
              <w:spacing w:after="160" w:line="259" w:lineRule="auto"/>
              <w:jc w:val="left"/>
              <w:rPr>
                <w:rFonts w:hint="default"/>
              </w:rPr>
            </w:pPr>
            <w:r>
              <w:rPr>
                <w:rFonts w:hint="default"/>
              </w:rPr>
              <w:t>int n = 10, choice;</w:t>
            </w:r>
          </w:p>
          <w:p>
            <w:pPr>
              <w:spacing w:after="160" w:line="259" w:lineRule="auto"/>
              <w:jc w:val="left"/>
              <w:rPr>
                <w:rFonts w:hint="default"/>
              </w:rPr>
            </w:pPr>
          </w:p>
          <w:p>
            <w:pPr>
              <w:spacing w:after="160" w:line="259" w:lineRule="auto"/>
              <w:jc w:val="left"/>
              <w:rPr>
                <w:rFonts w:hint="default"/>
              </w:rPr>
            </w:pPr>
            <w:r>
              <w:rPr>
                <w:rFonts w:hint="default"/>
              </w:rPr>
              <w:t>int screenWidth = 1100;</w:t>
            </w:r>
          </w:p>
          <w:p>
            <w:pPr>
              <w:spacing w:after="160" w:line="259" w:lineRule="auto"/>
              <w:jc w:val="left"/>
              <w:rPr>
                <w:rFonts w:hint="default"/>
              </w:rPr>
            </w:pPr>
            <w:r>
              <w:rPr>
                <w:rFonts w:hint="default"/>
              </w:rPr>
              <w:t>int screenHeight = 600;</w:t>
            </w:r>
          </w:p>
          <w:p>
            <w:pPr>
              <w:spacing w:after="160" w:line="259" w:lineRule="auto"/>
              <w:jc w:val="left"/>
              <w:rPr>
                <w:rFonts w:hint="default"/>
              </w:rPr>
            </w:pPr>
            <w:r>
              <w:rPr>
                <w:rFonts w:hint="default"/>
              </w:rPr>
              <w:t>int startX = 100;</w:t>
            </w:r>
          </w:p>
          <w:p>
            <w:pPr>
              <w:spacing w:after="160" w:line="259" w:lineRule="auto"/>
              <w:jc w:val="left"/>
              <w:rPr>
                <w:rFonts w:hint="default"/>
              </w:rPr>
            </w:pPr>
            <w:r>
              <w:rPr>
                <w:rFonts w:hint="default"/>
              </w:rPr>
              <w:t>int startY = 200;</w:t>
            </w:r>
          </w:p>
          <w:p>
            <w:pPr>
              <w:spacing w:after="160" w:line="259" w:lineRule="auto"/>
              <w:jc w:val="left"/>
              <w:rPr>
                <w:rFonts w:hint="default"/>
              </w:rPr>
            </w:pPr>
            <w:r>
              <w:rPr>
                <w:rFonts w:hint="default"/>
              </w:rPr>
              <w:t>int MAX_VALUE = 100;</w:t>
            </w:r>
          </w:p>
          <w:p>
            <w:pPr>
              <w:spacing w:after="160" w:line="259" w:lineRule="auto"/>
              <w:jc w:val="left"/>
              <w:rPr>
                <w:rFonts w:hint="default"/>
              </w:rPr>
            </w:pPr>
            <w:r>
              <w:rPr>
                <w:rFonts w:hint="default"/>
              </w:rPr>
              <w:t>int circleRadius = 50;</w:t>
            </w:r>
          </w:p>
          <w:p>
            <w:pPr>
              <w:spacing w:after="160" w:line="259" w:lineRule="auto"/>
              <w:jc w:val="left"/>
              <w:rPr>
                <w:rFonts w:hint="default"/>
              </w:rPr>
            </w:pPr>
          </w:p>
          <w:p>
            <w:pPr>
              <w:spacing w:after="160" w:line="259" w:lineRule="auto"/>
              <w:jc w:val="left"/>
              <w:rPr>
                <w:rFonts w:hint="default"/>
              </w:rPr>
            </w:pPr>
          </w:p>
          <w:p>
            <w:pPr>
              <w:spacing w:after="160" w:line="259" w:lineRule="auto"/>
              <w:jc w:val="left"/>
              <w:rPr>
                <w:rFonts w:hint="default"/>
              </w:rPr>
            </w:pPr>
            <w:r>
              <w:rPr>
                <w:rFonts w:hint="default"/>
              </w:rPr>
              <w:t>void initCicre(int x, int y, int r, string s, int color){</w:t>
            </w:r>
          </w:p>
          <w:p>
            <w:pPr>
              <w:spacing w:after="160" w:line="259" w:lineRule="auto"/>
              <w:jc w:val="left"/>
              <w:rPr>
                <w:rFonts w:hint="default"/>
              </w:rPr>
            </w:pPr>
            <w:r>
              <w:rPr>
                <w:rFonts w:hint="default"/>
              </w:rPr>
              <w:t xml:space="preserve">    //if(r &lt;= circleRadius)</w:t>
            </w:r>
          </w:p>
          <w:p>
            <w:pPr>
              <w:spacing w:after="160" w:line="259" w:lineRule="auto"/>
              <w:jc w:val="left"/>
              <w:rPr>
                <w:rFonts w:hint="default"/>
              </w:rPr>
            </w:pPr>
            <w:r>
              <w:rPr>
                <w:rFonts w:hint="default"/>
              </w:rPr>
              <w:t xml:space="preserve">    r = circleRadius*0.8;</w:t>
            </w:r>
          </w:p>
          <w:p>
            <w:pPr>
              <w:spacing w:after="160" w:line="259" w:lineRule="auto"/>
              <w:jc w:val="left"/>
              <w:rPr>
                <w:rFonts w:hint="default"/>
              </w:rPr>
            </w:pPr>
            <w:r>
              <w:rPr>
                <w:rFonts w:hint="default"/>
              </w:rPr>
              <w:t xml:space="preserve">    setcolor(color);</w:t>
            </w:r>
          </w:p>
          <w:p>
            <w:pPr>
              <w:spacing w:after="160" w:line="259" w:lineRule="auto"/>
              <w:jc w:val="left"/>
              <w:rPr>
                <w:rFonts w:hint="default"/>
              </w:rPr>
            </w:pPr>
            <w:r>
              <w:rPr>
                <w:rFonts w:hint="default"/>
              </w:rPr>
              <w:t xml:space="preserve">    circle(x, y, r);</w:t>
            </w:r>
          </w:p>
          <w:p>
            <w:pPr>
              <w:spacing w:after="160" w:line="259" w:lineRule="auto"/>
              <w:jc w:val="left"/>
              <w:rPr>
                <w:rFonts w:hint="default"/>
              </w:rPr>
            </w:pPr>
            <w:r>
              <w:rPr>
                <w:rFonts w:hint="default"/>
              </w:rPr>
              <w:t xml:space="preserve">    settextstyle(DEFAULT_FONT, HORIZ_DIR, 2);</w:t>
            </w:r>
          </w:p>
          <w:p>
            <w:pPr>
              <w:spacing w:after="160" w:line="259" w:lineRule="auto"/>
              <w:jc w:val="left"/>
              <w:rPr>
                <w:rFonts w:hint="default"/>
              </w:rPr>
            </w:pPr>
            <w:r>
              <w:rPr>
                <w:rFonts w:hint="default"/>
              </w:rPr>
              <w:t xml:space="preserve">    setcolor(14); // Màu vàng</w:t>
            </w:r>
          </w:p>
          <w:p>
            <w:pPr>
              <w:spacing w:after="160" w:line="259" w:lineRule="auto"/>
              <w:jc w:val="left"/>
              <w:rPr>
                <w:rFonts w:hint="default"/>
              </w:rPr>
            </w:pPr>
            <w:r>
              <w:rPr>
                <w:rFonts w:hint="default"/>
              </w:rPr>
              <w:t xml:space="preserve">    int textHeight = 100; // Chiều cao của văn bản bên trong hình tròn</w:t>
            </w:r>
          </w:p>
          <w:p>
            <w:pPr>
              <w:spacing w:after="160" w:line="259" w:lineRule="auto"/>
              <w:jc w:val="left"/>
              <w:rPr>
                <w:rFonts w:hint="default"/>
              </w:rPr>
            </w:pPr>
          </w:p>
          <w:p>
            <w:pPr>
              <w:spacing w:after="160" w:line="259" w:lineRule="auto"/>
              <w:jc w:val="left"/>
              <w:rPr>
                <w:rFonts w:hint="default"/>
              </w:rPr>
            </w:pPr>
            <w:r>
              <w:rPr>
                <w:rFonts w:hint="default"/>
              </w:rPr>
              <w:t xml:space="preserve">    int textWidth = s.length() * 15; // Độ rộng của văn bản</w:t>
            </w:r>
          </w:p>
          <w:p>
            <w:pPr>
              <w:spacing w:after="160" w:line="259" w:lineRule="auto"/>
              <w:jc w:val="left"/>
              <w:rPr>
                <w:rFonts w:hint="default"/>
              </w:rPr>
            </w:pPr>
            <w:r>
              <w:rPr>
                <w:rFonts w:hint="default"/>
              </w:rPr>
              <w:t xml:space="preserve">    int textX = x - textWidth / 2;</w:t>
            </w:r>
          </w:p>
          <w:p>
            <w:pPr>
              <w:spacing w:after="160" w:line="259" w:lineRule="auto"/>
              <w:jc w:val="left"/>
              <w:rPr>
                <w:rFonts w:hint="default"/>
              </w:rPr>
            </w:pPr>
            <w:r>
              <w:rPr>
                <w:rFonts w:hint="default"/>
              </w:rPr>
              <w:t xml:space="preserve">    int textY = y - textHeight / 8; // Điều chỉnh vị trí văn bản bên trong hình tròn</w:t>
            </w:r>
          </w:p>
          <w:p>
            <w:pPr>
              <w:spacing w:after="160" w:line="259" w:lineRule="auto"/>
              <w:jc w:val="left"/>
              <w:rPr>
                <w:rFonts w:hint="default"/>
              </w:rPr>
            </w:pPr>
            <w:r>
              <w:rPr>
                <w:rFonts w:hint="default"/>
              </w:rPr>
              <w:t xml:space="preserve">    outtextxy(textX, textY, const_cast&lt;char*&gt;(s.c_str())); // Vẽ văn bản lên màn hình</w:t>
            </w:r>
          </w:p>
          <w:p>
            <w:pPr>
              <w:spacing w:after="160" w:line="259" w:lineRule="auto"/>
              <w:jc w:val="left"/>
              <w:rPr>
                <w:rFonts w:hint="default"/>
              </w:rPr>
            </w:pPr>
            <w:r>
              <w:rPr>
                <w:rFonts w:hint="default"/>
              </w:rPr>
              <w:t>}</w:t>
            </w:r>
          </w:p>
          <w:p>
            <w:pPr>
              <w:spacing w:after="160" w:line="259" w:lineRule="auto"/>
              <w:jc w:val="left"/>
              <w:rPr>
                <w:rFonts w:hint="default"/>
              </w:rPr>
            </w:pPr>
            <w:r>
              <w:rPr>
                <w:rFonts w:hint="default"/>
              </w:rPr>
              <w:t>void clearCircle(int x, int y, int r, string s) {</w:t>
            </w:r>
          </w:p>
          <w:p>
            <w:pPr>
              <w:spacing w:after="160" w:line="259" w:lineRule="auto"/>
              <w:jc w:val="left"/>
              <w:rPr>
                <w:rFonts w:hint="default"/>
              </w:rPr>
            </w:pPr>
            <w:r>
              <w:rPr>
                <w:rFonts w:hint="default"/>
              </w:rPr>
              <w:t xml:space="preserve">    //if(r &lt;= circleRadius)</w:t>
            </w:r>
          </w:p>
          <w:p>
            <w:pPr>
              <w:spacing w:after="160" w:line="259" w:lineRule="auto"/>
              <w:jc w:val="left"/>
              <w:rPr>
                <w:rFonts w:hint="default"/>
              </w:rPr>
            </w:pPr>
            <w:r>
              <w:rPr>
                <w:rFonts w:hint="default"/>
              </w:rPr>
              <w:t xml:space="preserve">    r = circleRadius*0.8;</w:t>
            </w:r>
          </w:p>
          <w:p>
            <w:pPr>
              <w:spacing w:after="160" w:line="259" w:lineRule="auto"/>
              <w:jc w:val="left"/>
              <w:rPr>
                <w:rFonts w:hint="default"/>
              </w:rPr>
            </w:pPr>
            <w:r>
              <w:rPr>
                <w:rFonts w:hint="default"/>
              </w:rPr>
              <w:t xml:space="preserve">    setcolor(BLACK);</w:t>
            </w:r>
          </w:p>
          <w:p>
            <w:pPr>
              <w:spacing w:after="160" w:line="259" w:lineRule="auto"/>
              <w:jc w:val="left"/>
              <w:rPr>
                <w:rFonts w:hint="default"/>
              </w:rPr>
            </w:pPr>
            <w:r>
              <w:rPr>
                <w:rFonts w:hint="default"/>
              </w:rPr>
              <w:t xml:space="preserve">    circle(x, y, r);</w:t>
            </w:r>
          </w:p>
          <w:p>
            <w:pPr>
              <w:spacing w:after="160" w:line="259" w:lineRule="auto"/>
              <w:jc w:val="left"/>
              <w:rPr>
                <w:rFonts w:hint="default"/>
              </w:rPr>
            </w:pPr>
            <w:r>
              <w:rPr>
                <w:rFonts w:hint="default"/>
              </w:rPr>
              <w:t xml:space="preserve">    setcolor(BLACK); // Màu vàng</w:t>
            </w:r>
          </w:p>
          <w:p>
            <w:pPr>
              <w:spacing w:after="160" w:line="259" w:lineRule="auto"/>
              <w:jc w:val="left"/>
              <w:rPr>
                <w:rFonts w:hint="default"/>
              </w:rPr>
            </w:pPr>
            <w:r>
              <w:rPr>
                <w:rFonts w:hint="default"/>
              </w:rPr>
              <w:t xml:space="preserve">    int textHeight = 100; // Chiều cao của văn bản bên trong hình tròn</w:t>
            </w:r>
          </w:p>
          <w:p>
            <w:pPr>
              <w:spacing w:after="160" w:line="259" w:lineRule="auto"/>
              <w:jc w:val="left"/>
              <w:rPr>
                <w:rFonts w:hint="default"/>
              </w:rPr>
            </w:pPr>
          </w:p>
          <w:p>
            <w:pPr>
              <w:spacing w:after="160" w:line="259" w:lineRule="auto"/>
              <w:jc w:val="left"/>
              <w:rPr>
                <w:rFonts w:hint="default"/>
              </w:rPr>
            </w:pPr>
            <w:r>
              <w:rPr>
                <w:rFonts w:hint="default"/>
              </w:rPr>
              <w:t xml:space="preserve">    int textWidth = s.length() * 16; // Độ rộng của văn bản</w:t>
            </w:r>
          </w:p>
          <w:p>
            <w:pPr>
              <w:spacing w:after="160" w:line="259" w:lineRule="auto"/>
              <w:jc w:val="left"/>
              <w:rPr>
                <w:rFonts w:hint="default"/>
              </w:rPr>
            </w:pPr>
            <w:r>
              <w:rPr>
                <w:rFonts w:hint="default"/>
              </w:rPr>
              <w:t xml:space="preserve">    int textX = x - textWidth / 2;</w:t>
            </w:r>
          </w:p>
          <w:p>
            <w:pPr>
              <w:spacing w:after="160" w:line="259" w:lineRule="auto"/>
              <w:jc w:val="left"/>
              <w:rPr>
                <w:rFonts w:hint="default"/>
              </w:rPr>
            </w:pPr>
            <w:r>
              <w:rPr>
                <w:rFonts w:hint="default"/>
              </w:rPr>
              <w:t xml:space="preserve">    int textY = y - textHeight / 2; // Điều chỉnh vị trí văn bản bên trong hình tròn</w:t>
            </w:r>
          </w:p>
          <w:p>
            <w:pPr>
              <w:spacing w:after="160" w:line="259" w:lineRule="auto"/>
              <w:jc w:val="left"/>
              <w:rPr>
                <w:rFonts w:hint="default"/>
              </w:rPr>
            </w:pPr>
            <w:r>
              <w:rPr>
                <w:rFonts w:hint="default"/>
              </w:rPr>
              <w:t xml:space="preserve">    outtextxy(textX, textY, const_cast&lt;char*&gt;(s.c_str())); // Vẽ văn bản lên màn hình</w:t>
            </w:r>
          </w:p>
          <w:p>
            <w:pPr>
              <w:spacing w:after="160" w:line="259" w:lineRule="auto"/>
              <w:jc w:val="left"/>
              <w:rPr>
                <w:rFonts w:hint="default"/>
                <w:b w:val="0"/>
                <w:bCs w:val="0"/>
                <w:sz w:val="26"/>
                <w:szCs w:val="26"/>
                <w:vertAlign w:val="baseline"/>
                <w:lang w:val="en-US"/>
              </w:rPr>
            </w:pPr>
            <w:r>
              <w:rPr>
                <w:rFonts w:hint="default"/>
              </w:rPr>
              <w:t>}</w:t>
            </w:r>
          </w:p>
        </w:tc>
      </w:tr>
    </w:tbl>
    <w:p>
      <w:pPr>
        <w:spacing w:after="160" w:line="259" w:lineRule="auto"/>
        <w:jc w:val="left"/>
        <w:rPr>
          <w:rFonts w:hint="default"/>
          <w:b w:val="0"/>
          <w:bCs w:val="0"/>
          <w:sz w:val="26"/>
          <w:szCs w:val="26"/>
          <w:lang w:val="en-US"/>
        </w:rPr>
      </w:pPr>
      <w:r>
        <w:rPr>
          <w:rFonts w:hint="default"/>
          <w:b w:val="0"/>
          <w:bCs w:val="0"/>
          <w:sz w:val="26"/>
          <w:szCs w:val="26"/>
          <w:lang w:val="en-US"/>
        </w:rPr>
        <w:t>-Để tạo khoảng cách giũa các hình tròn với nhau ta dùng hàm visualize để khoảng cách của 2 hình tròn cũng như đổi màu trong quá trình sắp xếp</w:t>
      </w:r>
    </w:p>
    <w:p>
      <w:pPr>
        <w:spacing w:after="160" w:line="259" w:lineRule="auto"/>
        <w:jc w:val="left"/>
        <w:rPr>
          <w:rFonts w:hint="default"/>
          <w:b w:val="0"/>
          <w:bCs w:val="0"/>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visualize(int* arr, int x = -1, int y = -1, int z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cleardevice();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color;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n; i++)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circleX = startX + i * circleRadius * 2; // *2 để tạo khoảng cách giữa các hình tròn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circleY = startY;</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(complete || i == x || i == z)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color = GREEN;// Màu xanh lá cây</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else if (i == y)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color = MAGENTA; // Màu tím</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color = LIGHTGRAY; // Màu xám</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std::string text = std::to_string(arr[i]);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initCicre(circleX, circleY, circleRadius*arr[i]/MAX_VALUE, text, color);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p>
        </w:tc>
      </w:tr>
    </w:tbl>
    <w:p>
      <w:pPr>
        <w:spacing w:after="160" w:line="259" w:lineRule="auto"/>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r>
        <w:rPr>
          <w:rFonts w:hint="default"/>
          <w:b w:val="0"/>
          <w:bCs w:val="0"/>
          <w:sz w:val="26"/>
          <w:szCs w:val="26"/>
          <w:lang w:val="en-US"/>
        </w:rPr>
        <w:t>- Để tạo dãy số ngẫu nhiên ta dùng hàm generateRandomArray để tạo một hàm số gồm các giá trị ngẫu nhiên</w:t>
      </w:r>
    </w:p>
    <w:p>
      <w:pPr>
        <w:keepNext w:val="0"/>
        <w:keepLines w:val="0"/>
        <w:widowControl/>
        <w:suppressLineNumbers w:val="0"/>
        <w:jc w:val="left"/>
        <w:rPr>
          <w:rFonts w:hint="default"/>
          <w:b w:val="0"/>
          <w:bCs w:val="0"/>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int* generateRandomArray(int size, int minVal, int maxVal)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srand(time(0));</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int* arr = new int[size];</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size; i++)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arr[i] = rand() % (maxVal - minVal + 1) + minVal;</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return arr;</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b w:val="0"/>
          <w:bCs w:val="0"/>
          <w:sz w:val="26"/>
          <w:szCs w:val="26"/>
          <w:lang w:val="en-US"/>
        </w:rPr>
      </w:pPr>
      <w:r>
        <w:rPr>
          <w:rFonts w:hint="default"/>
          <w:b w:val="0"/>
          <w:bCs w:val="0"/>
          <w:sz w:val="26"/>
          <w:szCs w:val="26"/>
          <w:lang w:val="en-US"/>
        </w:rPr>
        <w:t>- Để nhập các giái trị từ bán phím của người dùng ta dùng hàm inputArray</w:t>
      </w:r>
    </w:p>
    <w:p>
      <w:pPr>
        <w:keepNext w:val="0"/>
        <w:keepLines w:val="0"/>
        <w:widowControl/>
        <w:suppressLineNumbers w:val="0"/>
        <w:jc w:val="left"/>
        <w:rPr>
          <w:rFonts w:hint="default"/>
          <w:b w:val="0"/>
          <w:bCs w:val="0"/>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int* inputArray(int size)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int* arr = new int[size];</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"Nhap mang " &lt;&lt; size &lt;&lt; " so nguyen: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size; i++)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std::cin &gt;&gt; arr[i];</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 xml:space="preserve">    return arr;</w:t>
            </w:r>
          </w:p>
          <w:p>
            <w:pPr>
              <w:keepNext w:val="0"/>
              <w:keepLines w:val="0"/>
              <w:widowControl/>
              <w:suppressLineNumbers w:val="0"/>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keepNext w:val="0"/>
        <w:keepLines w:val="0"/>
        <w:widowControl/>
        <w:suppressLineNumbers w:val="0"/>
        <w:jc w:val="left"/>
        <w:rPr>
          <w:rFonts w:hint="default"/>
          <w:b w:val="0"/>
          <w:bCs w:val="0"/>
          <w:sz w:val="26"/>
          <w:szCs w:val="26"/>
          <w:lang w:val="en-US"/>
        </w:rPr>
      </w:pPr>
    </w:p>
    <w:p>
      <w:pPr>
        <w:keepNext w:val="0"/>
        <w:keepLines w:val="0"/>
        <w:widowControl/>
        <w:suppressLineNumbers w:val="0"/>
        <w:jc w:val="left"/>
        <w:rPr>
          <w:rFonts w:hint="default" w:ascii="Times New Roman" w:hAnsi="Times New Roman" w:eastAsia="SimSun"/>
          <w:color w:val="000000"/>
          <w:kern w:val="0"/>
          <w:sz w:val="25"/>
          <w:szCs w:val="25"/>
          <w:vertAlign w:val="baseline"/>
          <w:lang w:val="en-US" w:eastAsia="zh-CN"/>
        </w:rPr>
      </w:pPr>
      <w:r>
        <w:rPr>
          <w:rFonts w:hint="default"/>
          <w:b w:val="0"/>
          <w:bCs w:val="0"/>
          <w:sz w:val="26"/>
          <w:szCs w:val="26"/>
          <w:lang w:val="en-US"/>
        </w:rPr>
        <w:t xml:space="preserve">-  </w:t>
      </w:r>
      <w:r>
        <w:rPr>
          <w:rFonts w:hint="default" w:ascii="Times New Roman" w:hAnsi="Times New Roman" w:eastAsia="SimSun" w:cs="Times New Roman"/>
          <w:color w:val="000000"/>
          <w:kern w:val="0"/>
          <w:sz w:val="25"/>
          <w:szCs w:val="25"/>
          <w:lang w:val="en-US" w:eastAsia="zh-CN" w:bidi="ar"/>
        </w:rPr>
        <w:t xml:space="preserve">Hàm hiển thị của mãng vừa nhập ta dùng hàm </w:t>
      </w:r>
      <w:r>
        <w:rPr>
          <w:rFonts w:hint="default" w:ascii="Times New Roman" w:hAnsi="Times New Roman" w:eastAsia="SimSun"/>
          <w:color w:val="000000"/>
          <w:kern w:val="0"/>
          <w:sz w:val="25"/>
          <w:szCs w:val="25"/>
          <w:vertAlign w:val="baseline"/>
          <w:lang w:val="en-US" w:eastAsia="zh-CN"/>
        </w:rPr>
        <w:t>displayArray</w:t>
      </w:r>
    </w:p>
    <w:p>
      <w:pPr>
        <w:keepNext w:val="0"/>
        <w:keepLines w:val="0"/>
        <w:widowControl/>
        <w:suppressLineNumbers w:val="0"/>
        <w:jc w:val="left"/>
        <w:rPr>
          <w:rFonts w:hint="default" w:ascii="Times New Roman" w:hAnsi="Times New Roman" w:eastAsia="SimSun"/>
          <w:color w:val="000000"/>
          <w:kern w:val="0"/>
          <w:sz w:val="25"/>
          <w:szCs w:val="25"/>
          <w:vertAlign w:val="baseline"/>
          <w:lang w:val="en-US" w:eastAsia="zh-CN"/>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keepNext w:val="0"/>
              <w:keepLines w:val="0"/>
              <w:widowControl/>
              <w:suppressLineNumbers w:val="0"/>
              <w:jc w:val="left"/>
              <w:rPr>
                <w:rFonts w:hint="default" w:ascii="Times New Roman" w:hAnsi="Times New Roman" w:eastAsia="SimSun"/>
                <w:color w:val="000000"/>
                <w:kern w:val="0"/>
                <w:sz w:val="25"/>
                <w:szCs w:val="25"/>
                <w:vertAlign w:val="baseline"/>
                <w:lang w:val="en-US" w:eastAsia="zh-CN"/>
              </w:rPr>
            </w:pPr>
            <w:r>
              <w:rPr>
                <w:rFonts w:hint="default" w:ascii="Times New Roman" w:hAnsi="Times New Roman" w:eastAsia="SimSun"/>
                <w:color w:val="000000"/>
                <w:kern w:val="0"/>
                <w:sz w:val="25"/>
                <w:szCs w:val="25"/>
                <w:vertAlign w:val="baseline"/>
                <w:lang w:val="en-US" w:eastAsia="zh-CN"/>
              </w:rPr>
              <w:t>// Hàm hiển thị mảng</w:t>
            </w:r>
          </w:p>
          <w:p>
            <w:pPr>
              <w:keepNext w:val="0"/>
              <w:keepLines w:val="0"/>
              <w:widowControl/>
              <w:suppressLineNumbers w:val="0"/>
              <w:jc w:val="left"/>
              <w:rPr>
                <w:rFonts w:hint="default" w:ascii="Times New Roman" w:hAnsi="Times New Roman" w:eastAsia="SimSun"/>
                <w:color w:val="000000"/>
                <w:kern w:val="0"/>
                <w:sz w:val="25"/>
                <w:szCs w:val="25"/>
                <w:vertAlign w:val="baseline"/>
                <w:lang w:val="en-US" w:eastAsia="zh-CN"/>
              </w:rPr>
            </w:pPr>
            <w:r>
              <w:rPr>
                <w:rFonts w:hint="default" w:ascii="Times New Roman" w:hAnsi="Times New Roman" w:eastAsia="SimSun"/>
                <w:color w:val="000000"/>
                <w:kern w:val="0"/>
                <w:sz w:val="25"/>
                <w:szCs w:val="25"/>
                <w:vertAlign w:val="baseline"/>
                <w:lang w:val="en-US" w:eastAsia="zh-CN"/>
              </w:rPr>
              <w:t>void displayArray(int* arr) {</w:t>
            </w:r>
          </w:p>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olor w:val="000000"/>
                <w:kern w:val="0"/>
                <w:sz w:val="25"/>
                <w:szCs w:val="25"/>
                <w:vertAlign w:val="baseline"/>
                <w:lang w:val="en-US" w:eastAsia="zh-CN"/>
              </w:rPr>
              <w:t xml:space="preserve">    visualize(arr);</w:t>
            </w: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Để hiển thị các mneu ta dùng hàm </w:t>
      </w:r>
      <w:r>
        <w:rPr>
          <w:rFonts w:hint="default"/>
          <w:b w:val="0"/>
          <w:bCs w:val="0"/>
          <w:sz w:val="26"/>
          <w:szCs w:val="26"/>
          <w:vertAlign w:val="baseline"/>
          <w:lang w:val="en-US"/>
        </w:rPr>
        <w:t xml:space="preserve">ShowMenu để hiện các menu để cho người dùng chọn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ShowMenu(int type = 0)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system("cls");</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 MENU ====="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(type == 0)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"1. Tao mang ngau nhien"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"2. Nhap mang"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if(type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"1. Sap xep su dung Bubble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"2. Sap xep su dung Insertion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"3. Sap xep su dung Selection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"4. Sap xep su dung Quick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"5. Sap xep su dung Merge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"6. Hien thi mang"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"1. Tang dan"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"2. Giam dan"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"0. Thoat"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"Nhap chuc nang: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val="0"/>
          <w:bCs w:val="0"/>
          <w:sz w:val="26"/>
          <w:szCs w:val="26"/>
          <w:lang w:val="en-US"/>
        </w:rPr>
      </w:pPr>
    </w:p>
    <w:p>
      <w:pPr>
        <w:spacing w:after="160" w:line="259" w:lineRule="auto"/>
        <w:jc w:val="left"/>
        <w:rPr>
          <w:rFonts w:hint="default"/>
          <w:b w:val="0"/>
          <w:bCs w:val="0"/>
          <w:sz w:val="26"/>
          <w:szCs w:val="26"/>
          <w:lang w:val="en-US"/>
        </w:rPr>
      </w:pPr>
      <w:r>
        <w:rPr>
          <w:rFonts w:hint="default"/>
          <w:b w:val="0"/>
          <w:bCs w:val="0"/>
          <w:sz w:val="26"/>
          <w:szCs w:val="26"/>
          <w:lang w:val="en-US"/>
        </w:rPr>
        <w:t>- Để xét các lựa chọn của người dùng trong bảng menu cũng như kiểm tra các giá trị các giá trị được nhập vào có hợp lệ hay không. Ta dùng hàm Show để kiểm tra và hiện ra các bản menu để chọn.</w:t>
      </w:r>
    </w:p>
    <w:p>
      <w:pPr>
        <w:spacing w:after="160" w:line="259" w:lineRule="auto"/>
        <w:jc w:val="left"/>
        <w:rPr>
          <w:rFonts w:hint="default"/>
          <w:b w:val="0"/>
          <w:bCs w:val="0"/>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Show(int* arr)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switch (choice)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0: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bubbleSort(arr);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Bubble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insertionSort(arr);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Insertion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3: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selectionSort(arr);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Selection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4: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quickSort(arr, 0, n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Quick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5: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cin &gt;&gt; choice2;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(choice2 ==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(choice2 ==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ASC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(choice2 &lt; 0 || choice2 &gt;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mergeSort(arr, 0, n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complete = true;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da duoc sap xep su dung Merge Sort."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6: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 != nullptr)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"Array: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displayArray(arr);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system("pause");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"Mang chua duoc khoi tao."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default: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"Gia tri khong hop le. Vui long kiem tra lai!"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(choice &gt; 0 &amp;&amp; choice &lt; 6)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delete[] 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 = nullptr;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//getch();</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(choice !=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r>
        <w:rPr>
          <w:rFonts w:hint="default"/>
          <w:b/>
          <w:bCs/>
          <w:sz w:val="26"/>
          <w:szCs w:val="26"/>
          <w:lang w:val="en-US"/>
        </w:rPr>
        <w:t>3.2 Các hàm xếp mảng</w:t>
      </w:r>
    </w:p>
    <w:p>
      <w:pPr>
        <w:spacing w:after="160" w:line="259" w:lineRule="auto"/>
        <w:jc w:val="left"/>
        <w:rPr>
          <w:rFonts w:hint="default"/>
          <w:b/>
          <w:bCs/>
          <w:sz w:val="26"/>
          <w:szCs w:val="26"/>
          <w:lang w:val="en-US"/>
        </w:rPr>
      </w:pPr>
      <w:r>
        <w:rPr>
          <w:rFonts w:hint="default"/>
          <w:b/>
          <w:bCs/>
          <w:sz w:val="26"/>
          <w:szCs w:val="26"/>
          <w:lang w:val="en-US"/>
        </w:rPr>
        <w:tab/>
      </w:r>
      <w:r>
        <w:rPr>
          <w:rFonts w:hint="default"/>
          <w:b/>
          <w:bCs/>
          <w:sz w:val="26"/>
          <w:szCs w:val="26"/>
          <w:lang w:val="en-US"/>
        </w:rPr>
        <w:t>3.2.1 Hàm thự hiện các sắp xếp trên đồ họa</w:t>
      </w:r>
    </w:p>
    <w:p>
      <w:pPr>
        <w:spacing w:after="160" w:line="259" w:lineRule="auto"/>
        <w:jc w:val="left"/>
        <w:rPr>
          <w:rFonts w:hint="default"/>
          <w:b w:val="0"/>
          <w:bCs w:val="0"/>
          <w:sz w:val="26"/>
          <w:szCs w:val="26"/>
          <w:shd w:val="clear" w:color="auto" w:fill="auto"/>
          <w:lang w:val="en-US"/>
        </w:rPr>
      </w:pPr>
      <w:r>
        <w:rPr>
          <w:rFonts w:hint="default"/>
          <w:b/>
          <w:bCs/>
          <w:sz w:val="26"/>
          <w:szCs w:val="26"/>
          <w:lang w:val="en-US"/>
        </w:rPr>
        <w:t>-</w:t>
      </w:r>
      <w:r>
        <w:rPr>
          <w:rFonts w:hint="default"/>
          <w:b w:val="0"/>
          <w:bCs w:val="0"/>
          <w:sz w:val="26"/>
          <w:szCs w:val="26"/>
          <w:shd w:val="clear" w:color="auto" w:fill="auto"/>
          <w:lang w:val="en-US"/>
        </w:rPr>
        <w:t xml:space="preserve"> Để thực hiện quá trính sắp xếp trên đồ họa diễn ra được chúng ta dùng hàm </w:t>
      </w:r>
      <w:r>
        <w:rPr>
          <w:rFonts w:hint="default"/>
          <w:b w:val="0"/>
          <w:bCs w:val="0"/>
          <w:sz w:val="26"/>
          <w:szCs w:val="26"/>
          <w:vertAlign w:val="baseline"/>
          <w:lang w:val="en-US"/>
        </w:rPr>
        <w:t>inplace để thực hiện các sắp trên đồ nền đồ họa</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inplace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t(int* input, int 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1; i &lt; n;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childIndex =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parentIndex = (childIndex - 1) / 2;</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(childIndex &gt;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(input[childIndex] &gt; input[parentIndex]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swap(input, parentIndex, childIndex,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visualize(input, parentIndex, childIndex);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childIndex = parentIndex;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parentIndex = (childIndex - 1) /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heapLast = n - 1; heapLast &gt;= 0; heapLast--)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temp = input[0];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input[0] = input[heapLast];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input[heapLast] = temp;</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parentIndex =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leftChildIndex = 2 * parentIndex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rightChildIndex = 2 * parentIndex + 2;</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(leftChildIndex &lt; heapLast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maxIndex = parentIndex;</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(input[leftChildIndex] &gt; input[maxIndex]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maxIndex = leftChildIndex;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((rightChildIndex &lt; heapLast == ASC) &amp;&amp; (input[rightChildIndex] &gt; input[maxIndex]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maxIndex = rightChildIndex;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(maxIndex == parentIndex)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visualize(input, maxIndex, parentIndex, heapLast);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swap(input, parentIndex, maxIndex,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parentIndex = maxIndex;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leftChildIndex = 2 * parentIndex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rightChildIndex = 2 * parentIndex + 2;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r>
        <w:rPr>
          <w:rFonts w:hint="default"/>
          <w:b/>
          <w:bCs/>
          <w:sz w:val="26"/>
          <w:szCs w:val="26"/>
          <w:lang w:val="en-US"/>
        </w:rPr>
        <w:t xml:space="preserve"> </w:t>
      </w:r>
      <w:r>
        <w:rPr>
          <w:rFonts w:hint="default"/>
          <w:b/>
          <w:bCs/>
          <w:sz w:val="26"/>
          <w:szCs w:val="26"/>
          <w:lang w:val="en-US"/>
        </w:rPr>
        <w:tab/>
      </w:r>
      <w:r>
        <w:rPr>
          <w:rFonts w:hint="default"/>
          <w:b/>
          <w:bCs/>
          <w:sz w:val="26"/>
          <w:szCs w:val="26"/>
          <w:lang w:val="en-US"/>
        </w:rPr>
        <w:t>3.2.2 Hàm Qick  Sort</w:t>
      </w:r>
    </w:p>
    <w:p>
      <w:pPr>
        <w:spacing w:after="160" w:line="259" w:lineRule="auto"/>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int partition_array(int *a, int si, int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count_small = 0;</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(si + 1); i &lt;= ei;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(a[i] &lt;= a[si]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count_small++;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 = si + count_small;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c, si);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 c, si,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i = si, j = ei;</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(i&lt;c &amp;&amp; j&gt;c)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(a[i] &lt;= a[c]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 if (a[j] &gt; a[c]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i,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 i, j,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 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quickSort(int *a, int si, int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(si &gt;=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c = partition_array(a, si,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quickSort(a, si, c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quickSort(a, c + 1, ei);</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r>
        <w:rPr>
          <w:rFonts w:hint="default"/>
          <w:b/>
          <w:bCs/>
          <w:sz w:val="26"/>
          <w:szCs w:val="26"/>
          <w:lang w:val="en-US"/>
        </w:rPr>
        <w:t xml:space="preserve"> </w:t>
      </w:r>
      <w:r>
        <w:rPr>
          <w:rFonts w:hint="default"/>
          <w:b/>
          <w:bCs/>
          <w:sz w:val="26"/>
          <w:szCs w:val="26"/>
          <w:lang w:val="en-US"/>
        </w:rPr>
        <w:tab/>
      </w:r>
    </w:p>
    <w:p>
      <w:pPr>
        <w:spacing w:after="160" w:line="259" w:lineRule="auto"/>
        <w:ind w:firstLine="720" w:firstLineChars="0"/>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r>
        <w:rPr>
          <w:rFonts w:hint="default"/>
          <w:b/>
          <w:bCs/>
          <w:sz w:val="26"/>
          <w:szCs w:val="26"/>
          <w:lang w:val="en-US"/>
        </w:rPr>
        <w:t>3.2.3 Hàm Merge Sort</w:t>
      </w:r>
    </w:p>
    <w:p>
      <w:pPr>
        <w:spacing w:after="160" w:line="259" w:lineRule="auto"/>
        <w:ind w:firstLine="720" w:firstLineChars="0"/>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merge2SortedArrays(int *a, int si, int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size_output = (ei - si)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output = new int[size_output];</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mid = (si + ei) / 2;</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i = si, j = mid + 1, k =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(i &lt;= mid &amp;&amp; j &lt;=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(a[i] &lt;= a[j]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output[k] = a[i];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i,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else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output[k] = a[j];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i,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(i &lt;= mid)</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output[k] = a[i];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-1,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(j &lt;=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output[k] = a[j];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-1,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x =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l = si; l &lt;= ei; 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a[l] = output[x];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 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delete[]output;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mergeSort(int *a, int si, int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(si &gt;= ei)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mid = (si + ei) / 2;</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mergeSort(a, si, mid);</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mergeSort(a, mid + 1, ei);</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merge2SortedArrays(a, si, ei);</w:t>
            </w:r>
          </w:p>
          <w:p>
            <w:pPr>
              <w:spacing w:after="160" w:line="259" w:lineRule="auto"/>
              <w:jc w:val="left"/>
              <w:rPr>
                <w:rFonts w:hint="default"/>
                <w:b/>
                <w:bCs/>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r>
        <w:rPr>
          <w:rFonts w:hint="default"/>
          <w:b/>
          <w:bCs/>
          <w:sz w:val="26"/>
          <w:szCs w:val="26"/>
          <w:lang w:val="en-US"/>
        </w:rPr>
        <w:t>3.2.4 Hàm Bubble Sort</w:t>
      </w:r>
    </w:p>
    <w:p>
      <w:pPr>
        <w:spacing w:after="160" w:line="259" w:lineRule="auto"/>
        <w:ind w:firstLine="720" w:firstLineChars="0"/>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bubbleSort(int* 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n - 1;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j = 0; j &lt; n - 1 - i;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(arr[j + 1] &lt; arr[j]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temp = arr[j];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//arr[j] = arr[j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//arr[j + 1] = temp;</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 j + 1, j, n -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swap(arr, j, j + 1,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r>
        <w:rPr>
          <w:rFonts w:hint="default"/>
          <w:b/>
          <w:bCs/>
          <w:sz w:val="26"/>
          <w:szCs w:val="26"/>
          <w:lang w:val="en-US"/>
        </w:rPr>
        <w:t>3.2.5 Hàm Insertion Sort</w:t>
      </w:r>
    </w:p>
    <w:p>
      <w:pPr>
        <w:spacing w:after="160" w:line="259" w:lineRule="auto"/>
        <w:ind w:firstLine="720" w:firstLineChars="0"/>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insertionSort(int* arr)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1; i &lt; n; i++)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j = i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temp = arr[i];</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while (j &gt;= 0 &amp;&amp; arr[j] &gt; temp == ASC)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arr[j + 1] = arr[j];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 n, i, j + 1);</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Thực hiện swap và ngủ 50ms sau mỗi bước di chuyển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swap(arr, j, j + 1, MAGENTA, GREEN, false);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Sleep(50);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arr[j + 1] = temp;</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Hiển thị trạng thái của mảng sau mỗi bước hoàn tất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tc>
      </w:tr>
    </w:tbl>
    <w:p>
      <w:pPr>
        <w:spacing w:after="160" w:line="259" w:lineRule="auto"/>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r>
        <w:rPr>
          <w:rFonts w:hint="default"/>
          <w:b/>
          <w:bCs/>
          <w:sz w:val="26"/>
          <w:szCs w:val="26"/>
          <w:lang w:val="en-US"/>
        </w:rPr>
        <w:t>3.2.6 Hàm Selection Sort</w:t>
      </w:r>
    </w:p>
    <w:p>
      <w:pPr>
        <w:spacing w:after="160" w:line="259" w:lineRule="auto"/>
        <w:ind w:firstLine="720" w:firstLineChars="0"/>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void selectionSort(int* 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minIndex;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n - 1; i++)</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minIndex = i;</w:t>
            </w:r>
          </w:p>
          <w:p>
            <w:pPr>
              <w:spacing w:after="160" w:line="259" w:lineRule="auto"/>
              <w:jc w:val="left"/>
              <w:rPr>
                <w:rFonts w:hint="default"/>
                <w:b w:val="0"/>
                <w:bCs w:val="0"/>
                <w:sz w:val="26"/>
                <w:szCs w:val="26"/>
                <w:vertAlign w:val="baseline"/>
                <w:lang w:val="en-US"/>
              </w:rPr>
            </w:pPr>
            <w:r>
              <w:rPr>
                <w:rFonts w:hint="default"/>
                <w:b/>
                <w:bCs/>
                <w:sz w:val="26"/>
                <w:szCs w:val="26"/>
                <w:vertAlign w:val="baseline"/>
                <w:lang w:val="en-US"/>
              </w:rPr>
              <w:t xml:space="preserve">      </w:t>
            </w:r>
            <w:r>
              <w:rPr>
                <w:rFonts w:hint="default"/>
                <w:b w:val="0"/>
                <w:bCs w:val="0"/>
                <w:sz w:val="26"/>
                <w:szCs w:val="26"/>
                <w:vertAlign w:val="baseline"/>
                <w:lang w:val="en-US"/>
              </w:rPr>
              <w:t xml:space="preserve">  for (int j = i + 1; j &lt; n;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if (arr[j] &lt; arr[minIndex] == ASC)</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minIndex = j;</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visualize(arr, n, i, minIndex);</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Sleep(200);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swap(arr, i, minIndex, GREEN, MAGENTA);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int* generateRandomArray(int size, int minVal, int maxVal)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srand(time(0));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arr = new int[size];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for (int i = 0; i &lt; size; i++)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arr[i] = rand() % (maxVal - minVal + 1) + minVal;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bCs/>
                <w:sz w:val="26"/>
                <w:szCs w:val="26"/>
                <w:vertAlign w:val="baseline"/>
                <w:lang w:val="en-US"/>
              </w:rPr>
            </w:pPr>
            <w:r>
              <w:rPr>
                <w:rFonts w:hint="default"/>
                <w:b w:val="0"/>
                <w:bCs w:val="0"/>
                <w:sz w:val="26"/>
                <w:szCs w:val="26"/>
                <w:vertAlign w:val="baseline"/>
                <w:lang w:val="en-US"/>
              </w:rPr>
              <w:t xml:space="preserve">    return arr;</w:t>
            </w:r>
          </w:p>
        </w:tc>
      </w:tr>
    </w:tbl>
    <w:p>
      <w:pPr>
        <w:spacing w:after="160" w:line="259" w:lineRule="auto"/>
        <w:ind w:firstLine="720" w:firstLineChars="0"/>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p>
    <w:p>
      <w:pPr>
        <w:spacing w:after="160" w:line="259" w:lineRule="auto"/>
        <w:jc w:val="left"/>
        <w:rPr>
          <w:rFonts w:hint="default"/>
          <w:b/>
          <w:bCs/>
          <w:sz w:val="26"/>
          <w:szCs w:val="26"/>
          <w:lang w:val="en-US"/>
        </w:rPr>
      </w:pPr>
      <w:r>
        <w:rPr>
          <w:rFonts w:hint="default"/>
          <w:b/>
          <w:bCs/>
          <w:sz w:val="26"/>
          <w:szCs w:val="26"/>
          <w:lang w:val="en-US"/>
        </w:rPr>
        <w:t>3.3 Hàm đóng đồ họa</w:t>
      </w:r>
    </w:p>
    <w:p>
      <w:pPr>
        <w:spacing w:after="160" w:line="259" w:lineRule="auto"/>
        <w:jc w:val="left"/>
        <w:rPr>
          <w:rFonts w:hint="default"/>
          <w:b/>
          <w:bCs/>
          <w:sz w:val="26"/>
          <w:szCs w:val="26"/>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int main()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initwindow(screenWidth, screenHeight, "Do hoa", 50, 30);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int* arr = nullptr;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do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ShowMenu(0);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std::cin &gt;&gt; choice;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switch (choice)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0: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"_______EXIT________";</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1: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 = generateRandomArray(n, 0, MAX_VALUE);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"Tao mang thanh cong."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system("pause");</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case 2: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arr = inputArray(n);</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Show(arr);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default: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std::cout &lt;&lt; "Gia tri khong hop le. Vui long kiem tra lai!" &lt;&lt; std::endl;</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 while (true);</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delete[] arr;</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closegraph(); // Đóng cửa sổ đồ họa</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 xml:space="preserve">    return 0;</w:t>
            </w:r>
          </w:p>
          <w:p>
            <w:pPr>
              <w:spacing w:after="160" w:line="259" w:lineRule="auto"/>
              <w:jc w:val="left"/>
              <w:rPr>
                <w:rFonts w:hint="default"/>
                <w:b w:val="0"/>
                <w:bCs w:val="0"/>
                <w:sz w:val="26"/>
                <w:szCs w:val="26"/>
                <w:vertAlign w:val="baseline"/>
                <w:lang w:val="en-US"/>
              </w:rPr>
            </w:pPr>
            <w:r>
              <w:rPr>
                <w:rFonts w:hint="default"/>
                <w:b w:val="0"/>
                <w:bCs w:val="0"/>
                <w:sz w:val="26"/>
                <w:szCs w:val="26"/>
                <w:vertAlign w:val="baseline"/>
                <w:lang w:val="en-US"/>
              </w:rPr>
              <w:t>}</w:t>
            </w:r>
          </w:p>
          <w:p>
            <w:pPr>
              <w:spacing w:after="160" w:line="259" w:lineRule="auto"/>
              <w:jc w:val="left"/>
              <w:rPr>
                <w:rFonts w:hint="default"/>
                <w:b w:val="0"/>
                <w:bCs w:val="0"/>
                <w:sz w:val="26"/>
                <w:szCs w:val="26"/>
                <w:vertAlign w:val="baseline"/>
                <w:lang w:val="en-US"/>
              </w:rPr>
            </w:pPr>
          </w:p>
          <w:p>
            <w:pPr>
              <w:spacing w:after="160" w:line="259" w:lineRule="auto"/>
              <w:jc w:val="left"/>
              <w:rPr>
                <w:rFonts w:hint="default"/>
                <w:b/>
                <w:bCs/>
                <w:sz w:val="26"/>
                <w:szCs w:val="26"/>
                <w:vertAlign w:val="baseline"/>
                <w:lang w:val="en-US"/>
              </w:rPr>
            </w:pPr>
          </w:p>
        </w:tc>
      </w:tr>
    </w:tbl>
    <w:p>
      <w:pPr>
        <w:spacing w:after="160" w:line="259" w:lineRule="auto"/>
        <w:jc w:val="left"/>
        <w:rPr>
          <w:rFonts w:hint="default"/>
          <w:b/>
          <w:bCs/>
          <w:sz w:val="26"/>
          <w:szCs w:val="26"/>
          <w:lang w:val="en-US"/>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p>
    <w:p>
      <w:pPr>
        <w:spacing w:after="160" w:line="259" w:lineRule="auto"/>
        <w:ind w:firstLine="720" w:firstLineChars="0"/>
        <w:jc w:val="center"/>
        <w:rPr>
          <w:b/>
          <w:sz w:val="26"/>
          <w:szCs w:val="26"/>
        </w:rPr>
      </w:pPr>
      <w:r>
        <w:rPr>
          <w:b/>
          <w:sz w:val="26"/>
          <w:szCs w:val="26"/>
        </w:rPr>
        <w:t>CHƯƠNG 4. KẾT QUẢ NGHIÊN CỨU</w:t>
      </w:r>
    </w:p>
    <w:p>
      <w:pPr>
        <w:spacing w:after="160" w:line="259" w:lineRule="auto"/>
        <w:ind w:firstLine="720" w:firstLineChars="0"/>
        <w:jc w:val="center"/>
        <w:rPr>
          <w:rFonts w:hint="default"/>
          <w:b/>
          <w:sz w:val="26"/>
          <w:szCs w:val="26"/>
          <w:lang w:val="en-US"/>
        </w:rPr>
      </w:pPr>
    </w:p>
    <w:p>
      <w:pPr>
        <w:spacing w:after="160" w:line="259" w:lineRule="auto"/>
        <w:ind w:firstLine="130" w:firstLineChars="50"/>
        <w:jc w:val="left"/>
        <w:rPr>
          <w:rFonts w:hint="default" w:eastAsia="Calibri"/>
          <w:b/>
          <w:bCs/>
          <w:kern w:val="2"/>
          <w:sz w:val="26"/>
          <w:szCs w:val="26"/>
          <w:lang w:val="en-US"/>
        </w:rPr>
      </w:pPr>
      <w:r>
        <w:rPr>
          <w:rFonts w:hint="default" w:ascii="Times New Roman" w:hAnsi="Times New Roman" w:eastAsia="Calibri"/>
          <w:b/>
          <w:bCs/>
          <w:kern w:val="2"/>
          <w:sz w:val="26"/>
          <w:szCs w:val="26"/>
          <w:lang w:val="en-US"/>
        </w:rPr>
        <w:t>4.1</w:t>
      </w:r>
      <w:r>
        <w:rPr>
          <w:rFonts w:hint="default" w:ascii="Times New Roman" w:hAnsi="Times New Roman" w:eastAsia="Calibri"/>
          <w:b/>
          <w:bCs/>
          <w:kern w:val="2"/>
          <w:sz w:val="26"/>
          <w:szCs w:val="26"/>
        </w:rPr>
        <w:t xml:space="preserve"> Minh họa giải thuật sắp xếp</w:t>
      </w:r>
      <w:r>
        <w:rPr>
          <w:rFonts w:hint="default" w:eastAsia="Calibri"/>
          <w:b/>
          <w:bCs/>
          <w:kern w:val="2"/>
          <w:sz w:val="26"/>
          <w:szCs w:val="26"/>
          <w:lang w:val="en-US"/>
        </w:rPr>
        <w:t xml:space="preserve"> Bubble Sort:</w:t>
      </w:r>
    </w:p>
    <w:p>
      <w:pPr>
        <w:spacing w:after="160" w:line="259" w:lineRule="auto"/>
        <w:ind w:firstLine="260" w:firstLineChars="100"/>
        <w:jc w:val="left"/>
        <w:rPr>
          <w:rFonts w:hint="default" w:eastAsia="Calibri"/>
          <w:b/>
          <w:bCs/>
          <w:kern w:val="2"/>
          <w:sz w:val="26"/>
          <w:szCs w:val="26"/>
          <w:lang w:val="en-US"/>
        </w:rPr>
      </w:pPr>
      <w:r>
        <w:rPr>
          <w:rFonts w:hint="default" w:eastAsia="Calibri"/>
          <w:b w:val="0"/>
          <w:bCs w:val="0"/>
          <w:kern w:val="2"/>
          <w:sz w:val="26"/>
          <w:szCs w:val="26"/>
          <w:lang w:val="en-US"/>
        </w:rPr>
        <w:t>- Khởi tạo</w:t>
      </w:r>
    </w:p>
    <w:p>
      <w:pPr>
        <w:spacing w:after="160" w:line="259" w:lineRule="auto"/>
        <w:ind w:firstLine="120" w:firstLineChars="50"/>
        <w:jc w:val="left"/>
      </w:pPr>
      <w:r>
        <w:drawing>
          <wp:inline distT="0" distB="0" distL="114300" distR="114300">
            <wp:extent cx="5185410" cy="3560445"/>
            <wp:effectExtent l="0" t="0" r="11430" b="571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1"/>
                    <a:stretch>
                      <a:fillRect/>
                    </a:stretch>
                  </pic:blipFill>
                  <pic:spPr>
                    <a:xfrm>
                      <a:off x="0" y="0"/>
                      <a:ext cx="5185410" cy="3560445"/>
                    </a:xfrm>
                    <a:prstGeom prst="rect">
                      <a:avLst/>
                    </a:prstGeom>
                    <a:noFill/>
                    <a:ln>
                      <a:noFill/>
                    </a:ln>
                  </pic:spPr>
                </pic:pic>
              </a:graphicData>
            </a:graphic>
          </wp:inline>
        </w:drawing>
      </w:r>
    </w:p>
    <w:p>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ab/>
      </w:r>
    </w:p>
    <w:p>
      <w:pPr>
        <w:spacing w:after="160" w:line="259" w:lineRule="auto"/>
        <w:ind w:firstLine="120" w:firstLineChars="50"/>
        <w:jc w:val="left"/>
      </w:pPr>
      <w:r>
        <w:drawing>
          <wp:inline distT="0" distB="0" distL="114300" distR="114300">
            <wp:extent cx="5253355" cy="2602230"/>
            <wp:effectExtent l="0" t="0" r="4445" b="381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2"/>
                    <a:stretch>
                      <a:fillRect/>
                    </a:stretch>
                  </pic:blipFill>
                  <pic:spPr>
                    <a:xfrm>
                      <a:off x="0" y="0"/>
                      <a:ext cx="5253355" cy="2602230"/>
                    </a:xfrm>
                    <a:prstGeom prst="rect">
                      <a:avLst/>
                    </a:prstGeom>
                    <a:noFill/>
                    <a:ln>
                      <a:noFill/>
                    </a:ln>
                  </pic:spPr>
                </pic:pic>
              </a:graphicData>
            </a:graphic>
          </wp:inline>
        </w:drawing>
      </w:r>
    </w:p>
    <w:p>
      <w:pPr>
        <w:spacing w:after="160" w:line="259" w:lineRule="auto"/>
        <w:ind w:firstLine="120" w:firstLineChars="50"/>
        <w:jc w:val="left"/>
        <w:rPr>
          <w:rFonts w:hint="default" w:ascii="Times New Roman" w:hAnsi="Times New Roman" w:eastAsia="SimSun" w:cs="Times New Roman"/>
          <w:color w:val="000000"/>
          <w:kern w:val="0"/>
          <w:sz w:val="25"/>
          <w:szCs w:val="25"/>
          <w:lang w:val="en-US" w:eastAsia="zh-CN" w:bidi="ar"/>
        </w:rPr>
      </w:pPr>
      <w:r>
        <w:drawing>
          <wp:inline distT="0" distB="0" distL="114300" distR="114300">
            <wp:extent cx="5184140" cy="2602865"/>
            <wp:effectExtent l="0" t="0" r="12700" b="317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3"/>
                    <a:stretch>
                      <a:fillRect/>
                    </a:stretch>
                  </pic:blipFill>
                  <pic:spPr>
                    <a:xfrm>
                      <a:off x="0" y="0"/>
                      <a:ext cx="5184140" cy="2602865"/>
                    </a:xfrm>
                    <a:prstGeom prst="rect">
                      <a:avLst/>
                    </a:prstGeom>
                    <a:noFill/>
                    <a:ln>
                      <a:noFill/>
                    </a:ln>
                  </pic:spPr>
                </pic:pic>
              </a:graphicData>
            </a:graphic>
          </wp:inline>
        </w:drawing>
      </w: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Bước 1: chọn tạo mảng ngẫu nhiên hoặc số phân tử</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Bước 2: chọn thuật toán </w:t>
      </w:r>
      <w:r>
        <w:rPr>
          <w:rFonts w:hint="default" w:eastAsia="Calibri"/>
          <w:b w:val="0"/>
          <w:bCs w:val="0"/>
          <w:kern w:val="2"/>
          <w:sz w:val="26"/>
          <w:szCs w:val="26"/>
          <w:lang w:val="en-US"/>
        </w:rPr>
        <w:t>Bubble Sort</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 Bước 3: chọn hướng sắp xếp tăng dần</w:t>
      </w: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br w:type="textWrapping"/>
      </w: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125" w:firstLineChars="5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Quá trình sắp xếp: </w:t>
      </w:r>
    </w:p>
    <w:p>
      <w:pPr>
        <w:spacing w:after="160" w:line="259" w:lineRule="auto"/>
        <w:ind w:firstLine="120" w:firstLineChars="50"/>
        <w:jc w:val="left"/>
      </w:pPr>
      <w:r>
        <w:drawing>
          <wp:inline distT="0" distB="0" distL="114300" distR="114300">
            <wp:extent cx="5932805" cy="3211195"/>
            <wp:effectExtent l="0" t="0" r="10795" b="444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4"/>
                    <a:stretch>
                      <a:fillRect/>
                    </a:stretch>
                  </pic:blipFill>
                  <pic:spPr>
                    <a:xfrm>
                      <a:off x="0" y="0"/>
                      <a:ext cx="5932805" cy="3211195"/>
                    </a:xfrm>
                    <a:prstGeom prst="rect">
                      <a:avLst/>
                    </a:prstGeom>
                    <a:noFill/>
                    <a:ln>
                      <a:noFill/>
                    </a:ln>
                  </pic:spPr>
                </pic:pic>
              </a:graphicData>
            </a:graphic>
          </wp:inline>
        </w:drawing>
      </w:r>
    </w:p>
    <w:p>
      <w:pPr>
        <w:spacing w:after="160" w:line="259" w:lineRule="auto"/>
        <w:ind w:firstLine="957" w:firstLineChars="399"/>
        <w:jc w:val="left"/>
        <w:rPr>
          <w:rFonts w:hint="default"/>
          <w:lang w:val="en-US"/>
        </w:rPr>
      </w:pPr>
      <w:r>
        <w:rPr>
          <w:rFonts w:hint="default"/>
          <w:lang w:val="en-US"/>
        </w:rPr>
        <w:t>- Sắp xếp hoàn thành</w:t>
      </w:r>
    </w:p>
    <w:p>
      <w:pPr>
        <w:spacing w:after="160" w:line="259" w:lineRule="auto"/>
        <w:ind w:firstLine="240" w:firstLineChars="100"/>
        <w:jc w:val="left"/>
      </w:pPr>
      <w:r>
        <w:drawing>
          <wp:inline distT="0" distB="0" distL="114300" distR="114300">
            <wp:extent cx="5932805" cy="3209925"/>
            <wp:effectExtent l="0" t="0" r="10795" b="571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5"/>
                    <a:stretch>
                      <a:fillRect/>
                    </a:stretch>
                  </pic:blipFill>
                  <pic:spPr>
                    <a:xfrm>
                      <a:off x="0" y="0"/>
                      <a:ext cx="5932805" cy="3209925"/>
                    </a:xfrm>
                    <a:prstGeom prst="rect">
                      <a:avLst/>
                    </a:prstGeom>
                    <a:noFill/>
                    <a:ln>
                      <a:noFill/>
                    </a:ln>
                  </pic:spPr>
                </pic:pic>
              </a:graphicData>
            </a:graphic>
          </wp:inline>
        </w:drawing>
      </w:r>
    </w:p>
    <w:p>
      <w:pPr>
        <w:spacing w:after="160" w:line="259" w:lineRule="auto"/>
        <w:ind w:firstLine="240" w:firstLineChars="100"/>
        <w:jc w:val="left"/>
      </w:pPr>
    </w:p>
    <w:p>
      <w:pPr>
        <w:spacing w:after="160" w:line="259" w:lineRule="auto"/>
        <w:ind w:firstLine="240" w:firstLineChars="100"/>
        <w:jc w:val="left"/>
      </w:pPr>
    </w:p>
    <w:p>
      <w:pPr>
        <w:spacing w:after="160" w:line="259" w:lineRule="auto"/>
        <w:jc w:val="left"/>
      </w:pPr>
    </w:p>
    <w:p>
      <w:pPr>
        <w:spacing w:after="160" w:line="259" w:lineRule="auto"/>
        <w:jc w:val="left"/>
      </w:pPr>
    </w:p>
    <w:p>
      <w:pPr>
        <w:spacing w:after="160" w:line="259" w:lineRule="auto"/>
        <w:ind w:firstLine="720" w:firstLineChars="0"/>
        <w:jc w:val="both"/>
        <w:rPr>
          <w:rFonts w:hint="default"/>
          <w:b w:val="0"/>
          <w:bCs/>
          <w:sz w:val="26"/>
          <w:szCs w:val="26"/>
          <w:lang w:val="en-US"/>
        </w:rPr>
      </w:pPr>
    </w:p>
    <w:p>
      <w:pPr>
        <w:spacing w:after="160" w:line="259" w:lineRule="auto"/>
        <w:ind w:firstLine="720" w:firstLineChars="0"/>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p>
    <w:p>
      <w:pPr>
        <w:spacing w:after="160" w:line="259" w:lineRule="auto"/>
        <w:ind w:firstLine="720" w:firstLineChars="0"/>
        <w:jc w:val="left"/>
        <w:rPr>
          <w:rFonts w:hint="default"/>
          <w:b/>
          <w:bCs/>
          <w:sz w:val="26"/>
          <w:szCs w:val="26"/>
          <w:lang w:val="en-US"/>
        </w:rPr>
      </w:pPr>
    </w:p>
    <w:p>
      <w:pPr>
        <w:keepNext w:val="0"/>
        <w:keepLines w:val="0"/>
        <w:widowControl/>
        <w:suppressLineNumbers w:val="0"/>
        <w:jc w:val="center"/>
        <w:rPr>
          <w:rFonts w:hint="default" w:ascii="Times New Roman" w:hAnsi="Times New Roman" w:cs="Times New Roman"/>
          <w:sz w:val="26"/>
          <w:szCs w:val="26"/>
        </w:rPr>
      </w:pPr>
      <w:r>
        <w:rPr>
          <w:b/>
          <w:sz w:val="26"/>
          <w:szCs w:val="26"/>
        </w:rPr>
        <w:t>CHƯƠNG 5. KẾT LUẬN VÀ HƯỚNG PHÁT TRIỂN</w:t>
      </w:r>
    </w:p>
    <w:p>
      <w:pPr>
        <w:keepNext w:val="0"/>
        <w:keepLines w:val="0"/>
        <w:widowControl/>
        <w:suppressLineNumbers w:val="0"/>
        <w:jc w:val="left"/>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5.1 Kết quả đạt được</w:t>
      </w:r>
    </w:p>
    <w:p>
      <w:pPr>
        <w:keepNext w:val="0"/>
        <w:keepLines w:val="0"/>
        <w:widowControl/>
        <w:suppressLineNumbers w:val="0"/>
        <w:jc w:val="left"/>
        <w:rPr>
          <w:rFonts w:hint="default" w:ascii="Times New Roman" w:hAnsi="Times New Roman" w:eastAsia="TimesNewRomanPS-BoldMT" w:cs="Times New Roman"/>
          <w:b/>
          <w:bCs/>
          <w:color w:val="000000"/>
          <w:kern w:val="0"/>
          <w:sz w:val="26"/>
          <w:szCs w:val="26"/>
          <w:lang w:val="en-US" w:eastAsia="zh-CN" w:bidi="ar"/>
        </w:rPr>
      </w:pPr>
    </w:p>
    <w:p>
      <w:pPr>
        <w:spacing w:after="160" w:line="259" w:lineRule="auto"/>
        <w:jc w:val="left"/>
        <w:rPr>
          <w:rFonts w:hint="default" w:cs="Times New Roman"/>
          <w:b w:val="0"/>
          <w:bCs w:val="0"/>
          <w:sz w:val="26"/>
          <w:szCs w:val="26"/>
          <w:lang w:val="en-US"/>
        </w:rPr>
      </w:pPr>
      <w:r>
        <w:rPr>
          <w:rFonts w:hint="default" w:cs="Times New Roman"/>
          <w:b w:val="0"/>
          <w:bCs w:val="0"/>
          <w:sz w:val="26"/>
          <w:szCs w:val="26"/>
          <w:lang w:val="en-US"/>
        </w:rPr>
        <w:t>- Thực hiện được quá trình mô phỏng các thuật toán sắp xếp</w:t>
      </w:r>
    </w:p>
    <w:p>
      <w:pPr>
        <w:spacing w:after="160" w:line="259" w:lineRule="auto"/>
        <w:jc w:val="left"/>
        <w:rPr>
          <w:rFonts w:hint="default" w:cs="Times New Roman"/>
          <w:b w:val="0"/>
          <w:bCs w:val="0"/>
          <w:sz w:val="26"/>
          <w:szCs w:val="26"/>
          <w:lang w:val="en-US"/>
        </w:rPr>
      </w:pPr>
      <w:r>
        <w:rPr>
          <w:rFonts w:hint="default" w:cs="Times New Roman"/>
          <w:b w:val="0"/>
          <w:bCs w:val="0"/>
          <w:sz w:val="26"/>
          <w:szCs w:val="26"/>
          <w:lang w:val="en-US"/>
        </w:rPr>
        <w:t>- Tích hợp được năm thuật toán sắp xếp</w:t>
      </w:r>
    </w:p>
    <w:p>
      <w:pPr>
        <w:spacing w:after="160" w:line="259" w:lineRule="auto"/>
        <w:jc w:val="left"/>
        <w:rPr>
          <w:rFonts w:hint="default" w:cs="Times New Roman"/>
          <w:b w:val="0"/>
          <w:bCs w:val="0"/>
          <w:sz w:val="26"/>
          <w:szCs w:val="26"/>
          <w:lang w:val="en-US"/>
        </w:rPr>
      </w:pPr>
      <w:r>
        <w:rPr>
          <w:rFonts w:hint="default" w:cs="Times New Roman"/>
          <w:b w:val="0"/>
          <w:bCs w:val="0"/>
          <w:sz w:val="26"/>
          <w:szCs w:val="26"/>
          <w:lang w:val="en-US"/>
        </w:rPr>
        <w:t>- Giao diện thân thiên với người dùng</w:t>
      </w: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r>
        <w:rPr>
          <w:rFonts w:hint="default" w:ascii="Times New Roman" w:hAnsi="Times New Roman" w:eastAsia="TimesNewRomanPS-BoldMT" w:cs="Times New Roman"/>
          <w:b/>
          <w:bCs/>
          <w:color w:val="000000"/>
          <w:kern w:val="0"/>
          <w:sz w:val="25"/>
          <w:szCs w:val="25"/>
          <w:lang w:val="en-US" w:eastAsia="zh-CN" w:bidi="ar"/>
        </w:rPr>
        <w:t xml:space="preserve">5.2 Hạn chế </w:t>
      </w: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TimesNewRomanPS-BoldMT" w:cs="Times New Roman"/>
          <w:b/>
          <w:bCs/>
          <w:color w:val="000000"/>
          <w:kern w:val="0"/>
          <w:sz w:val="25"/>
          <w:szCs w:val="25"/>
          <w:lang w:val="en-US" w:eastAsia="zh-CN" w:bidi="ar"/>
        </w:rPr>
        <w:t>-</w:t>
      </w:r>
      <w:r>
        <w:rPr>
          <w:rFonts w:hint="default" w:ascii="Times New Roman" w:hAnsi="Times New Roman" w:eastAsia="TimesNewRomanPS-BoldMT" w:cs="Times New Roman"/>
          <w:b/>
          <w:bCs/>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Giao diện đồ hoạ chưa thực sự mượt mà, đẹp và ấn tượng</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6"/>
          <w:szCs w:val="26"/>
          <w:lang w:val="en-US" w:eastAsia="zh-CN" w:bidi="ar"/>
        </w:rPr>
      </w:pPr>
      <w:r>
        <w:rPr>
          <w:rFonts w:hint="default" w:ascii="Times New Roman" w:hAnsi="Times New Roman" w:eastAsia="TimesNewRomanPS-BoldMT" w:cs="Times New Roman"/>
          <w:b w:val="0"/>
          <w:bCs w:val="0"/>
          <w:color w:val="000000"/>
          <w:kern w:val="0"/>
          <w:sz w:val="25"/>
          <w:szCs w:val="25"/>
          <w:lang w:val="en-US" w:eastAsia="zh-CN" w:bidi="ar"/>
        </w:rPr>
        <w:t xml:space="preserve">- </w:t>
      </w:r>
      <w:r>
        <w:rPr>
          <w:rFonts w:hint="default" w:ascii="Times New Roman" w:hAnsi="Times New Roman" w:eastAsia="TimesNewRomanPS-BoldMT" w:cs="Times New Roman"/>
          <w:b w:val="0"/>
          <w:bCs w:val="0"/>
          <w:color w:val="000000"/>
          <w:kern w:val="0"/>
          <w:sz w:val="26"/>
          <w:szCs w:val="26"/>
          <w:lang w:val="en-US" w:eastAsia="zh-CN" w:bidi="ar"/>
        </w:rPr>
        <w:t xml:space="preserve">Quá trình sắp xếp vẫn chưa diễn ra đồng đều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6"/>
          <w:szCs w:val="26"/>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6"/>
          <w:szCs w:val="26"/>
          <w:lang w:val="en-US" w:eastAsia="zh-CN" w:bidi="ar"/>
        </w:rPr>
      </w:pPr>
      <w:r>
        <w:rPr>
          <w:rFonts w:hint="default" w:ascii="Times New Roman" w:hAnsi="Times New Roman" w:eastAsia="TimesNewRomanPS-BoldMT" w:cs="Times New Roman"/>
          <w:b w:val="0"/>
          <w:bCs w:val="0"/>
          <w:color w:val="000000"/>
          <w:kern w:val="0"/>
          <w:sz w:val="26"/>
          <w:szCs w:val="26"/>
          <w:lang w:val="en-US" w:eastAsia="zh-CN" w:bidi="ar"/>
        </w:rPr>
        <w:t>- Vẫn còn chưa thích hợp được nhiều thuật toán khó</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TimesNewRomanPS-BoldMT" w:cs="Times New Roman"/>
          <w:b w:val="0"/>
          <w:bCs w:val="0"/>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Vẫn còn thiếu nhiều chức năng</w:t>
      </w: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5.3 Hướng phát triển</w:t>
      </w:r>
    </w:p>
    <w:p>
      <w:pPr>
        <w:keepNext w:val="0"/>
        <w:keepLines w:val="0"/>
        <w:widowControl/>
        <w:suppressLineNumbers w:val="0"/>
        <w:jc w:val="left"/>
        <w:rPr>
          <w:rFonts w:hint="default" w:ascii="Times New Roman" w:hAnsi="Times New Roman" w:eastAsia="SimSun" w:cs="Times New Roman"/>
          <w:b/>
          <w:bCs/>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Thêm được nhiều phần tử khi sắp xếp.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Tăng cường thêm một số hiệu ứng chuyển động</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Làm cho giao diện thân thiện và đẹp hơn.</w:t>
      </w:r>
    </w:p>
    <w:p>
      <w:pPr>
        <w:keepNext w:val="0"/>
        <w:keepLines w:val="0"/>
        <w:widowControl/>
        <w:suppressLineNumbers w:val="0"/>
        <w:jc w:val="left"/>
        <w:rPr>
          <w:rFonts w:hint="default" w:ascii="Times New Roman" w:hAnsi="Times New Roman" w:eastAsia="SimSun" w:cs="Times New Roman"/>
          <w:b/>
          <w:bCs/>
          <w:color w:val="000000"/>
          <w:kern w:val="0"/>
          <w:sz w:val="26"/>
          <w:szCs w:val="2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left"/>
        <w:rPr>
          <w:rFonts w:hint="default" w:cs="Times New Roman"/>
          <w:b w:val="0"/>
          <w:bCs w:val="0"/>
          <w:sz w:val="26"/>
          <w:szCs w:val="26"/>
          <w:lang w:val="en-US"/>
        </w:rPr>
      </w:pPr>
    </w:p>
    <w:p>
      <w:pPr>
        <w:spacing w:after="160" w:line="259" w:lineRule="auto"/>
        <w:jc w:val="center"/>
        <w:rPr>
          <w:b/>
          <w:sz w:val="26"/>
          <w:szCs w:val="26"/>
        </w:rPr>
      </w:pPr>
      <w:r>
        <w:rPr>
          <w:b/>
          <w:sz w:val="26"/>
          <w:szCs w:val="26"/>
        </w:rPr>
        <w:t>DANH MỤC TÀI LIỆU THAM KHẢO</w:t>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"https://www.youtube.com/watch?app=desktop&amp;v=ogaayYfh984&amp;t=15s&amp;fbclid=IwAR08uMKSDFMYVSqmbYaUI0a3mYtFRInvVkp61sGZQZ9D639RZLEFiG4j5K8" </w:instrText>
      </w:r>
      <w:r>
        <w:rPr>
          <w:rFonts w:hint="default"/>
          <w:b w:val="0"/>
          <w:bCs/>
          <w:sz w:val="26"/>
          <w:szCs w:val="26"/>
          <w:lang w:val="en-US"/>
        </w:rPr>
        <w:fldChar w:fldCharType="separate"/>
      </w:r>
      <w:r>
        <w:rPr>
          <w:rStyle w:val="17"/>
          <w:rFonts w:hint="default"/>
          <w:b w:val="0"/>
          <w:bCs/>
          <w:sz w:val="26"/>
          <w:szCs w:val="26"/>
          <w:lang w:val="en-US"/>
        </w:rPr>
        <w:t>https://www.youtube.com/watch?app=desktop&amp;v=ogaayYfh984&amp;t=15s&amp;fbclid=IwAR08uMKSDFMYVSqmbYaUI0a3mYtFRInvVkp61sGZQZ9D639RZLEFiG4j5K8</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"https://blog.luyencode.net/cai-dat-thu-vien-graphics-h/" </w:instrText>
      </w:r>
      <w:r>
        <w:rPr>
          <w:rFonts w:hint="default"/>
          <w:b w:val="0"/>
          <w:bCs/>
          <w:sz w:val="26"/>
          <w:szCs w:val="26"/>
          <w:lang w:val="en-US"/>
        </w:rPr>
        <w:fldChar w:fldCharType="separate"/>
      </w:r>
      <w:r>
        <w:rPr>
          <w:rStyle w:val="17"/>
          <w:rFonts w:hint="default"/>
          <w:b w:val="0"/>
          <w:bCs/>
          <w:sz w:val="26"/>
          <w:szCs w:val="26"/>
          <w:lang w:val="en-US"/>
        </w:rPr>
        <w:t>https://blog.luyencode.net/cai-dat-thu-vien-graphics-h/</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"https://www.geeksforgeeks.org/selection-sort/" </w:instrText>
      </w:r>
      <w:r>
        <w:rPr>
          <w:rFonts w:hint="default"/>
          <w:b w:val="0"/>
          <w:bCs/>
          <w:sz w:val="26"/>
          <w:szCs w:val="26"/>
          <w:lang w:val="en-US"/>
        </w:rPr>
        <w:fldChar w:fldCharType="separate"/>
      </w:r>
      <w:r>
        <w:rPr>
          <w:rStyle w:val="17"/>
          <w:rFonts w:hint="default"/>
          <w:b w:val="0"/>
          <w:bCs/>
          <w:sz w:val="26"/>
          <w:szCs w:val="26"/>
          <w:lang w:val="en-US"/>
        </w:rPr>
        <w:t>https://www.geeksforgeeks.org/selection-sort/</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"https://www.geeksforgeeks.org/bubble-sort/" </w:instrText>
      </w:r>
      <w:r>
        <w:rPr>
          <w:rFonts w:hint="default"/>
          <w:b w:val="0"/>
          <w:bCs/>
          <w:sz w:val="26"/>
          <w:szCs w:val="26"/>
          <w:lang w:val="en-US"/>
        </w:rPr>
        <w:fldChar w:fldCharType="separate"/>
      </w:r>
      <w:r>
        <w:rPr>
          <w:rStyle w:val="17"/>
          <w:rFonts w:hint="default"/>
          <w:b w:val="0"/>
          <w:bCs/>
          <w:sz w:val="26"/>
          <w:szCs w:val="26"/>
          <w:lang w:val="en-US"/>
        </w:rPr>
        <w:t>https://www.geeksforgeeks.org/bubble-sort/</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"https://www.geeksforgeeks.org/insertion-sort/" </w:instrText>
      </w:r>
      <w:r>
        <w:rPr>
          <w:rFonts w:hint="default"/>
          <w:b w:val="0"/>
          <w:bCs/>
          <w:sz w:val="26"/>
          <w:szCs w:val="26"/>
          <w:lang w:val="en-US"/>
        </w:rPr>
        <w:fldChar w:fldCharType="separate"/>
      </w:r>
      <w:r>
        <w:rPr>
          <w:rStyle w:val="17"/>
          <w:rFonts w:hint="default"/>
          <w:b w:val="0"/>
          <w:bCs/>
          <w:sz w:val="26"/>
          <w:szCs w:val="26"/>
          <w:lang w:val="en-US"/>
        </w:rPr>
        <w:t>https://www.geeksforgeeks.org/insertion-sort/</w:t>
      </w:r>
      <w:r>
        <w:rPr>
          <w:rFonts w:hint="default"/>
          <w:b w:val="0"/>
          <w:bCs/>
          <w:sz w:val="26"/>
          <w:szCs w:val="26"/>
          <w:lang w:val="en-US"/>
        </w:rPr>
        <w:fldChar w:fldCharType="end"/>
      </w:r>
    </w:p>
    <w:p>
      <w:pPr>
        <w:spacing w:after="160" w:line="259" w:lineRule="auto"/>
        <w:jc w:val="both"/>
        <w:rPr>
          <w:rFonts w:hint="default"/>
          <w:b w:val="0"/>
          <w:bCs/>
          <w:sz w:val="26"/>
          <w:szCs w:val="26"/>
          <w:lang w:val="en-US"/>
        </w:rPr>
      </w:pPr>
      <w:r>
        <w:rPr>
          <w:rFonts w:hint="default"/>
          <w:b w:val="0"/>
          <w:bCs/>
          <w:sz w:val="26"/>
          <w:szCs w:val="26"/>
          <w:lang w:val="en-US"/>
        </w:rPr>
        <w:fldChar w:fldCharType="begin"/>
      </w:r>
      <w:r>
        <w:rPr>
          <w:rFonts w:hint="default"/>
          <w:b w:val="0"/>
          <w:bCs/>
          <w:sz w:val="26"/>
          <w:szCs w:val="26"/>
          <w:lang w:val="en-US"/>
        </w:rPr>
        <w:instrText xml:space="preserve"> HYPERLINK "https://www.geeksforgeeks.org/merge-sort/" </w:instrText>
      </w:r>
      <w:r>
        <w:rPr>
          <w:rFonts w:hint="default"/>
          <w:b w:val="0"/>
          <w:bCs/>
          <w:sz w:val="26"/>
          <w:szCs w:val="26"/>
          <w:lang w:val="en-US"/>
        </w:rPr>
        <w:fldChar w:fldCharType="separate"/>
      </w:r>
      <w:r>
        <w:rPr>
          <w:rStyle w:val="17"/>
          <w:rFonts w:hint="default"/>
          <w:b w:val="0"/>
          <w:bCs/>
          <w:sz w:val="26"/>
          <w:szCs w:val="26"/>
          <w:lang w:val="en-US"/>
        </w:rPr>
        <w:t>https://www.geeksforgeeks.org/merge-sort/</w:t>
      </w:r>
      <w:r>
        <w:rPr>
          <w:rStyle w:val="17"/>
          <w:rFonts w:hint="default"/>
          <w:b w:val="0"/>
          <w:bCs/>
          <w:sz w:val="26"/>
          <w:szCs w:val="26"/>
          <w:lang w:val="en-US"/>
        </w:rPr>
        <w:br w:type="textWrapping"/>
      </w:r>
      <w:r>
        <w:rPr>
          <w:rFonts w:hint="default"/>
          <w:b w:val="0"/>
          <w:bCs/>
          <w:sz w:val="26"/>
          <w:szCs w:val="26"/>
          <w:lang w:val="en-US"/>
        </w:rPr>
        <w:fldChar w:fldCharType="end"/>
      </w:r>
      <w:r>
        <w:rPr>
          <w:rFonts w:hint="default"/>
          <w:b w:val="0"/>
          <w:bCs/>
          <w:sz w:val="26"/>
          <w:szCs w:val="26"/>
          <w:lang w:val="en-US"/>
        </w:rPr>
        <w:t>https://www.geeksforgeeks.org/quick-sort/</w:t>
      </w: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spacing w:after="160" w:line="259" w:lineRule="auto"/>
        <w:jc w:val="both"/>
        <w:rPr>
          <w:rFonts w:hint="default"/>
          <w:b w:val="0"/>
          <w:bCs/>
          <w:sz w:val="26"/>
          <w:szCs w:val="26"/>
          <w:lang w:val="en-US"/>
        </w:rPr>
      </w:pPr>
    </w:p>
    <w:p>
      <w:pPr>
        <w:numPr>
          <w:ilvl w:val="0"/>
          <w:numId w:val="0"/>
        </w:numPr>
        <w:tabs>
          <w:tab w:val="left" w:pos="1134"/>
        </w:tabs>
        <w:spacing w:line="360" w:lineRule="auto"/>
        <w:jc w:val="center"/>
        <w:rPr>
          <w:b/>
          <w:sz w:val="26"/>
          <w:szCs w:val="26"/>
        </w:rPr>
      </w:pPr>
      <w:r>
        <w:rPr>
          <w:b/>
          <w:sz w:val="26"/>
          <w:szCs w:val="26"/>
        </w:rPr>
        <w:t>PHỤ LỤC</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TỐM TẮT ĐỀ TÀI…...………………………………………………………………….6</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MỞ ĐẦU…………………………………………………………………...……………7</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CHƯƠNG 1. TỔNG QUÁT……………………………………………………….…….8</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numPr>
          <w:ilvl w:val="1"/>
          <w:numId w:val="3"/>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Thuật Toán………………………………….………………………………………..8</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1.2 Lập trình trên CodeBlocks…………………..……………………………….………8</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CHƯƠNG 2. NGHIÊN CỨU LÝ THUYẾT…………………………………………….10</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Calibri"/>
          <w:b w:val="0"/>
          <w:bCs w:val="0"/>
          <w:kern w:val="2"/>
          <w:sz w:val="26"/>
          <w:szCs w:val="26"/>
        </w:rPr>
        <w:t xml:space="preserve">2.1 </w:t>
      </w:r>
      <w:r>
        <w:rPr>
          <w:rFonts w:hint="default" w:eastAsia="Calibri"/>
          <w:b w:val="0"/>
          <w:bCs w:val="0"/>
          <w:kern w:val="2"/>
          <w:sz w:val="26"/>
          <w:szCs w:val="26"/>
          <w:lang w:val="en-US"/>
        </w:rPr>
        <w:t>Lý thuyết của các thuật toán sắp xếp</w:t>
      </w:r>
      <w:r>
        <w:rPr>
          <w:rFonts w:hint="default" w:ascii="Times New Roman" w:hAnsi="Times New Roman" w:eastAsia="SimSun" w:cs="Times New Roman"/>
          <w:color w:val="000000"/>
          <w:kern w:val="0"/>
          <w:sz w:val="25"/>
          <w:szCs w:val="25"/>
          <w:lang w:val="en-US" w:eastAsia="zh-CN" w:bidi="ar"/>
        </w:rPr>
        <w:t>…………………………….…………………10</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Calibri"/>
          <w:b w:val="0"/>
          <w:bCs w:val="0"/>
          <w:kern w:val="2"/>
          <w:sz w:val="26"/>
          <w:szCs w:val="26"/>
        </w:rPr>
        <w:t>2.</w:t>
      </w:r>
      <w:r>
        <w:rPr>
          <w:rFonts w:hint="default" w:eastAsia="Calibri"/>
          <w:b w:val="0"/>
          <w:bCs w:val="0"/>
          <w:kern w:val="2"/>
          <w:sz w:val="26"/>
          <w:szCs w:val="26"/>
          <w:lang w:val="en-US"/>
        </w:rPr>
        <w:t>2</w:t>
      </w:r>
      <w:r>
        <w:rPr>
          <w:rFonts w:hint="default" w:ascii="Times New Roman" w:hAnsi="Times New Roman" w:eastAsia="Calibri"/>
          <w:b w:val="0"/>
          <w:bCs w:val="0"/>
          <w:kern w:val="2"/>
          <w:sz w:val="26"/>
          <w:szCs w:val="26"/>
        </w:rPr>
        <w:t xml:space="preserve"> </w:t>
      </w:r>
      <w:r>
        <w:rPr>
          <w:rFonts w:hint="default" w:eastAsia="Calibri"/>
          <w:b w:val="0"/>
          <w:bCs w:val="0"/>
          <w:kern w:val="2"/>
          <w:sz w:val="26"/>
          <w:szCs w:val="26"/>
          <w:lang w:val="en-US"/>
        </w:rPr>
        <w:t>Giới thiệu CodeBlocks và cách cài đặt</w:t>
      </w:r>
      <w:r>
        <w:rPr>
          <w:rFonts w:hint="default" w:ascii="Times New Roman" w:hAnsi="Times New Roman" w:eastAsia="SimSun" w:cs="Times New Roman"/>
          <w:color w:val="000000"/>
          <w:kern w:val="0"/>
          <w:sz w:val="25"/>
          <w:szCs w:val="25"/>
          <w:lang w:val="en-US" w:eastAsia="zh-CN" w:bidi="ar"/>
        </w:rPr>
        <w:t>…………………………………………......11</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both"/>
        <w:rPr>
          <w:rFonts w:hint="default" w:cs="Times New Roman"/>
          <w:b w:val="0"/>
          <w:bCs w:val="0"/>
          <w:sz w:val="26"/>
          <w:szCs w:val="26"/>
          <w:lang w:val="en-US"/>
        </w:rPr>
      </w:pPr>
      <w:r>
        <w:rPr>
          <w:rFonts w:hint="default" w:ascii="Times New Roman" w:hAnsi="Times New Roman" w:eastAsia="TimesNewRomanPS-BoldMT" w:cs="Times New Roman"/>
          <w:b w:val="0"/>
          <w:bCs w:val="0"/>
          <w:color w:val="000000"/>
          <w:kern w:val="0"/>
          <w:sz w:val="26"/>
          <w:szCs w:val="26"/>
          <w:lang w:val="en-US" w:eastAsia="zh-CN" w:bidi="ar"/>
        </w:rPr>
        <w:t xml:space="preserve">CHƯƠNG 3: </w:t>
      </w:r>
      <w:r>
        <w:rPr>
          <w:rFonts w:hint="default" w:ascii="Times New Roman" w:hAnsi="Times New Roman" w:cs="Times New Roman"/>
          <w:b w:val="0"/>
          <w:bCs w:val="0"/>
          <w:sz w:val="26"/>
          <w:szCs w:val="26"/>
        </w:rPr>
        <w:t>HIỆN THỰC HÓA NGHIÊN CỨU</w:t>
      </w:r>
      <w:r>
        <w:rPr>
          <w:rFonts w:hint="default" w:cs="Times New Roman"/>
          <w:b w:val="0"/>
          <w:bCs w:val="0"/>
          <w:sz w:val="26"/>
          <w:szCs w:val="26"/>
          <w:lang w:val="en-US"/>
        </w:rPr>
        <w:t>……………………………………14</w:t>
      </w:r>
    </w:p>
    <w:p>
      <w:pPr>
        <w:keepNext w:val="0"/>
        <w:keepLines w:val="0"/>
        <w:widowControl/>
        <w:suppressLineNumbers w:val="0"/>
        <w:jc w:val="both"/>
        <w:rPr>
          <w:rFonts w:hint="default" w:cs="Times New Roman"/>
          <w:b w:val="0"/>
          <w:bCs w:val="0"/>
          <w:sz w:val="26"/>
          <w:szCs w:val="26"/>
          <w:lang w:val="en-US" w:eastAsia="zh-CN"/>
        </w:rPr>
      </w:pPr>
    </w:p>
    <w:p>
      <w:pPr>
        <w:spacing w:after="160" w:line="259" w:lineRule="auto"/>
        <w:jc w:val="left"/>
        <w:rPr>
          <w:rFonts w:hint="default" w:ascii="Times New Roman" w:hAnsi="Times New Roman" w:eastAsia="SimSun" w:cs="Times New Roman"/>
          <w:color w:val="000000"/>
          <w:kern w:val="0"/>
          <w:sz w:val="25"/>
          <w:szCs w:val="25"/>
          <w:lang w:val="en-US" w:eastAsia="zh-CN" w:bidi="ar"/>
        </w:rPr>
      </w:pPr>
      <w:r>
        <w:rPr>
          <w:rFonts w:hint="default"/>
          <w:b w:val="0"/>
          <w:bCs w:val="0"/>
          <w:sz w:val="26"/>
          <w:szCs w:val="26"/>
          <w:lang w:val="en-US"/>
        </w:rPr>
        <w:t>3.1 Phần tử và các hàm có trong phần tử</w:t>
      </w:r>
      <w:r>
        <w:rPr>
          <w:rFonts w:hint="default" w:ascii="Times New Roman" w:hAnsi="Times New Roman" w:eastAsia="SimSun" w:cs="Times New Roman"/>
          <w:b w:val="0"/>
          <w:bCs w:val="0"/>
          <w:color w:val="000000"/>
          <w:kern w:val="0"/>
          <w:sz w:val="25"/>
          <w:szCs w:val="25"/>
          <w:lang w:val="en-US" w:eastAsia="zh-CN" w:bidi="ar"/>
        </w:rPr>
        <w:t>…</w:t>
      </w:r>
      <w:r>
        <w:rPr>
          <w:rFonts w:hint="default" w:ascii="Times New Roman" w:hAnsi="Times New Roman" w:eastAsia="SimSun" w:cs="Times New Roman"/>
          <w:color w:val="000000"/>
          <w:kern w:val="0"/>
          <w:sz w:val="25"/>
          <w:szCs w:val="25"/>
          <w:lang w:val="en-US" w:eastAsia="zh-CN" w:bidi="ar"/>
        </w:rPr>
        <w:t>……………………………………………</w:t>
      </w:r>
      <w:r>
        <w:rPr>
          <w:rFonts w:hint="default" w:eastAsia="SimSun" w:cs="Times New Roman"/>
          <w:color w:val="000000"/>
          <w:kern w:val="0"/>
          <w:sz w:val="25"/>
          <w:szCs w:val="25"/>
          <w:lang w:val="en-US" w:eastAsia="zh-CN" w:bidi="ar"/>
        </w:rPr>
        <w:t>..1</w:t>
      </w:r>
      <w:r>
        <w:rPr>
          <w:rFonts w:hint="default" w:ascii="Times New Roman" w:hAnsi="Times New Roman" w:eastAsia="SimSun" w:cs="Times New Roman"/>
          <w:color w:val="000000"/>
          <w:kern w:val="0"/>
          <w:sz w:val="25"/>
          <w:szCs w:val="25"/>
          <w:lang w:val="en-US" w:eastAsia="zh-CN" w:bidi="ar"/>
        </w:rPr>
        <w:t xml:space="preserve">4 </w:t>
      </w:r>
    </w:p>
    <w:p>
      <w:pPr>
        <w:spacing w:after="160" w:line="259" w:lineRule="auto"/>
        <w:jc w:val="left"/>
        <w:rPr>
          <w:rFonts w:hint="default"/>
          <w:b w:val="0"/>
          <w:bCs w:val="0"/>
          <w:sz w:val="26"/>
          <w:szCs w:val="26"/>
          <w:lang w:val="en-US"/>
        </w:rPr>
      </w:pPr>
      <w:r>
        <w:rPr>
          <w:rFonts w:hint="default"/>
          <w:b w:val="0"/>
          <w:bCs w:val="0"/>
          <w:sz w:val="26"/>
          <w:szCs w:val="26"/>
          <w:lang w:val="en-US"/>
        </w:rPr>
        <w:t>3.2 Các hàm xếp mảng…………………………………………………………………24</w:t>
      </w:r>
    </w:p>
    <w:p>
      <w:pPr>
        <w:spacing w:after="160" w:line="259" w:lineRule="auto"/>
        <w:jc w:val="left"/>
        <w:rPr>
          <w:rFonts w:hint="default"/>
          <w:b w:val="0"/>
          <w:bCs w:val="0"/>
          <w:sz w:val="26"/>
          <w:szCs w:val="26"/>
          <w:lang w:val="en-US"/>
        </w:rPr>
      </w:pPr>
      <w:r>
        <w:rPr>
          <w:rFonts w:hint="default"/>
          <w:b w:val="0"/>
          <w:bCs w:val="0"/>
          <w:sz w:val="26"/>
          <w:szCs w:val="26"/>
          <w:lang w:val="en-US"/>
        </w:rPr>
        <w:t>3.3 Hàm đóng đồ họa…………………………………………………………………..35</w:t>
      </w:r>
    </w:p>
    <w:p>
      <w:pPr>
        <w:spacing w:after="160" w:line="259" w:lineRule="auto"/>
        <w:jc w:val="left"/>
      </w:pPr>
      <w:r>
        <w:rPr>
          <w:rFonts w:hint="default" w:ascii="Times New Roman" w:hAnsi="Times New Roman" w:eastAsia="SimSun" w:cs="Times New Roman"/>
          <w:color w:val="000000"/>
          <w:kern w:val="0"/>
          <w:sz w:val="25"/>
          <w:szCs w:val="25"/>
          <w:lang w:val="en-US" w:eastAsia="zh-CN" w:bidi="ar"/>
        </w:rPr>
        <w:t xml:space="preserve">CHƯƠNG 4: KẾT </w:t>
      </w:r>
      <w:r>
        <w:rPr>
          <w:rFonts w:hint="default" w:eastAsia="SimSun" w:cs="Times New Roman"/>
          <w:color w:val="000000"/>
          <w:kern w:val="0"/>
          <w:sz w:val="25"/>
          <w:szCs w:val="25"/>
          <w:lang w:val="en-US" w:eastAsia="zh-CN" w:bidi="ar"/>
        </w:rPr>
        <w:t>QUẢ NGHIÊN CỨU</w:t>
      </w:r>
      <w:r>
        <w:rPr>
          <w:rFonts w:hint="default" w:ascii="Times New Roman" w:hAnsi="Times New Roman" w:eastAsia="SimSun" w:cs="Times New Roman"/>
          <w:color w:val="000000"/>
          <w:kern w:val="0"/>
          <w:sz w:val="25"/>
          <w:szCs w:val="25"/>
          <w:lang w:val="en-US" w:eastAsia="zh-CN" w:bidi="ar"/>
        </w:rPr>
        <w:t>…………………………</w:t>
      </w:r>
      <w:r>
        <w:rPr>
          <w:rFonts w:hint="default" w:eastAsia="SimSun" w:cs="Times New Roman"/>
          <w:color w:val="000000"/>
          <w:kern w:val="0"/>
          <w:sz w:val="25"/>
          <w:szCs w:val="25"/>
          <w:lang w:val="en-US" w:eastAsia="zh-CN" w:bidi="ar"/>
        </w:rPr>
        <w:t>…</w:t>
      </w:r>
      <w:r>
        <w:rPr>
          <w:rFonts w:hint="default" w:ascii="Times New Roman" w:hAnsi="Times New Roman" w:eastAsia="SimSun" w:cs="Times New Roman"/>
          <w:color w:val="000000"/>
          <w:kern w:val="0"/>
          <w:sz w:val="25"/>
          <w:szCs w:val="25"/>
          <w:lang w:val="en-US" w:eastAsia="zh-CN" w:bidi="ar"/>
        </w:rPr>
        <w:t>…………………….</w:t>
      </w:r>
      <w:r>
        <w:rPr>
          <w:rFonts w:hint="default" w:eastAsia="SimSun" w:cs="Times New Roman"/>
          <w:color w:val="000000"/>
          <w:kern w:val="0"/>
          <w:sz w:val="25"/>
          <w:szCs w:val="25"/>
          <w:lang w:val="en-US" w:eastAsia="zh-CN" w:bidi="ar"/>
        </w:rPr>
        <w:t>37</w:t>
      </w: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CHƯƠNG 5: HƯỚNG PHÁT TRIỂN…………………………………………………..…40</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TÀI LIỆU KHAM KHẢO…………………………………………………………………41</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Phụ Lục...…………………………………………………………………………….……..42 </w:t>
      </w:r>
    </w:p>
    <w:p>
      <w:pPr>
        <w:spacing w:after="160" w:line="259" w:lineRule="auto"/>
        <w:jc w:val="both"/>
        <w:rPr>
          <w:rFonts w:hint="default"/>
          <w:b w:val="0"/>
          <w:bCs/>
          <w:sz w:val="26"/>
          <w:szCs w:val="26"/>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fldChar w:fldCharType="begin"/>
    </w:r>
    <w:r>
      <w:instrText xml:space="preserve"> PAGE   \* MERGEFORMAT </w:instrText>
    </w:r>
    <w:r>
      <w:fldChar w:fldCharType="separate"/>
    </w:r>
    <w:r>
      <w:t>2</w:t>
    </w:r>
    <w:r>
      <w:fldChar w:fldCharType="end"/>
    </w:r>
  </w:p>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19"/>
      </w:rPr>
    </w:pPr>
    <w:r>
      <w:rPr>
        <w:rStyle w:val="19"/>
      </w:rPr>
      <w:fldChar w:fldCharType="begin"/>
    </w:r>
    <w:r>
      <w:rPr>
        <w:rStyle w:val="19"/>
      </w:rPr>
      <w:instrText xml:space="preserve">PAGE  </w:instrText>
    </w:r>
    <w:r>
      <w:rPr>
        <w:rStyle w:val="19"/>
      </w:rPr>
      <w:fldChar w:fldCharType="separate"/>
    </w:r>
    <w:r>
      <w:rPr>
        <w:rStyle w:val="19"/>
      </w:rPr>
      <w:fldChar w:fldCharType="end"/>
    </w:r>
  </w:p>
  <w:p>
    <w:pPr>
      <w:pStyle w:val="1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776DE"/>
    <w:multiLevelType w:val="multilevel"/>
    <w:tmpl w:val="BAF776D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8CC0972"/>
    <w:multiLevelType w:val="multilevel"/>
    <w:tmpl w:val="58CC097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5A76327"/>
    <w:multiLevelType w:val="multilevel"/>
    <w:tmpl w:val="75A76327"/>
    <w:lvl w:ilvl="0" w:tentative="0">
      <w:start w:val="1"/>
      <w:numFmt w:val="decimal"/>
      <w:pStyle w:val="2"/>
      <w:lvlText w:val="CHƯƠNG %1"/>
      <w:lvlJc w:val="left"/>
      <w:pPr>
        <w:ind w:left="432" w:hanging="432"/>
      </w:pPr>
      <w:rPr>
        <w:rFonts w:hint="default" w:ascii="Times New Roman" w:hAnsi="Times New Roman"/>
        <w:b/>
        <w:i w:val="0"/>
        <w:sz w:val="28"/>
      </w:rPr>
    </w:lvl>
    <w:lvl w:ilvl="1" w:tentative="0">
      <w:start w:val="1"/>
      <w:numFmt w:val="decimal"/>
      <w:pStyle w:val="3"/>
      <w:lvlText w:val="%1.%2"/>
      <w:lvlJc w:val="left"/>
      <w:pPr>
        <w:ind w:left="576" w:hanging="576"/>
      </w:pPr>
      <w:rPr>
        <w:rFonts w:hint="default" w:ascii="Times New Roman" w:hAnsi="Times New Roman"/>
        <w:b/>
        <w:i w:val="0"/>
        <w:sz w:val="26"/>
      </w:rPr>
    </w:lvl>
    <w:lvl w:ilvl="2" w:tentative="0">
      <w:start w:val="1"/>
      <w:numFmt w:val="decimal"/>
      <w:pStyle w:val="4"/>
      <w:lvlText w:val="%1.%2.%3"/>
      <w:lvlJc w:val="left"/>
      <w:pPr>
        <w:ind w:left="720" w:hanging="720"/>
      </w:pPr>
      <w:rPr>
        <w:rFonts w:hint="default" w:ascii="Times New Roman" w:hAnsi="Times New Roman"/>
        <w:b/>
        <w:i w:val="0"/>
        <w:sz w:val="26"/>
      </w:rPr>
    </w:lvl>
    <w:lvl w:ilvl="3" w:tentative="0">
      <w:start w:val="1"/>
      <w:numFmt w:val="decimal"/>
      <w:pStyle w:val="5"/>
      <w:lvlText w:val="%1.%2.%3.%4"/>
      <w:lvlJc w:val="left"/>
      <w:pPr>
        <w:ind w:left="864" w:hanging="864"/>
      </w:pPr>
      <w:rPr>
        <w:rFonts w:hint="default" w:ascii="Times New Roman" w:hAnsi="Times New Roman"/>
        <w:b/>
        <w:i w:val="0"/>
        <w:sz w:val="26"/>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ọng Trần">
    <w15:presenceInfo w15:providerId="None" w15:userId="Trọng Trầ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29F3"/>
    <w:rsid w:val="00012425"/>
    <w:rsid w:val="00023CC4"/>
    <w:rsid w:val="00061EAE"/>
    <w:rsid w:val="00065518"/>
    <w:rsid w:val="000A16FB"/>
    <w:rsid w:val="000A5B5B"/>
    <w:rsid w:val="00103C94"/>
    <w:rsid w:val="00107344"/>
    <w:rsid w:val="00116727"/>
    <w:rsid w:val="001C3A58"/>
    <w:rsid w:val="002341D4"/>
    <w:rsid w:val="00254BD7"/>
    <w:rsid w:val="0025572C"/>
    <w:rsid w:val="002768F3"/>
    <w:rsid w:val="002941D8"/>
    <w:rsid w:val="002C5996"/>
    <w:rsid w:val="002E4526"/>
    <w:rsid w:val="00387DAA"/>
    <w:rsid w:val="00387EE1"/>
    <w:rsid w:val="003C5803"/>
    <w:rsid w:val="003F7B28"/>
    <w:rsid w:val="00400C06"/>
    <w:rsid w:val="004429F3"/>
    <w:rsid w:val="004B438D"/>
    <w:rsid w:val="00505A6A"/>
    <w:rsid w:val="00581E68"/>
    <w:rsid w:val="00585182"/>
    <w:rsid w:val="005C7ED2"/>
    <w:rsid w:val="005F4736"/>
    <w:rsid w:val="00635F87"/>
    <w:rsid w:val="00643CEF"/>
    <w:rsid w:val="00683997"/>
    <w:rsid w:val="006C6486"/>
    <w:rsid w:val="00716753"/>
    <w:rsid w:val="00754751"/>
    <w:rsid w:val="00797DBE"/>
    <w:rsid w:val="007A1488"/>
    <w:rsid w:val="007A413C"/>
    <w:rsid w:val="008055E6"/>
    <w:rsid w:val="008148A3"/>
    <w:rsid w:val="008562C8"/>
    <w:rsid w:val="00887CCC"/>
    <w:rsid w:val="00895D2B"/>
    <w:rsid w:val="008B17CE"/>
    <w:rsid w:val="008B3FB4"/>
    <w:rsid w:val="008C1DEC"/>
    <w:rsid w:val="008C2848"/>
    <w:rsid w:val="0093037D"/>
    <w:rsid w:val="00944563"/>
    <w:rsid w:val="009A69DC"/>
    <w:rsid w:val="009A784D"/>
    <w:rsid w:val="009C2442"/>
    <w:rsid w:val="009F286F"/>
    <w:rsid w:val="00A27C8B"/>
    <w:rsid w:val="00A403D7"/>
    <w:rsid w:val="00A62495"/>
    <w:rsid w:val="00A62DC6"/>
    <w:rsid w:val="00A71650"/>
    <w:rsid w:val="00A740F1"/>
    <w:rsid w:val="00A838CF"/>
    <w:rsid w:val="00A92A3E"/>
    <w:rsid w:val="00AB5004"/>
    <w:rsid w:val="00B16B10"/>
    <w:rsid w:val="00BA77FB"/>
    <w:rsid w:val="00BB5C5B"/>
    <w:rsid w:val="00C64910"/>
    <w:rsid w:val="00D528D9"/>
    <w:rsid w:val="00D67BB0"/>
    <w:rsid w:val="00DA4931"/>
    <w:rsid w:val="00DE0CC9"/>
    <w:rsid w:val="00E00262"/>
    <w:rsid w:val="00E143B2"/>
    <w:rsid w:val="00E23449"/>
    <w:rsid w:val="00E352D3"/>
    <w:rsid w:val="00E42346"/>
    <w:rsid w:val="00EC66C1"/>
    <w:rsid w:val="00EC7189"/>
    <w:rsid w:val="00ED287E"/>
    <w:rsid w:val="00F02C0F"/>
    <w:rsid w:val="00F9680C"/>
    <w:rsid w:val="00FA05A8"/>
    <w:rsid w:val="00FD6DB9"/>
    <w:rsid w:val="16AF49C0"/>
    <w:rsid w:val="1BA10D57"/>
    <w:rsid w:val="3B3256D9"/>
    <w:rsid w:val="453623F4"/>
    <w:rsid w:val="4E90517B"/>
    <w:rsid w:val="5C8851D4"/>
    <w:rsid w:val="5FF46A27"/>
    <w:rsid w:val="6D0B117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2"/>
    <w:qFormat/>
    <w:uiPriority w:val="0"/>
    <w:pPr>
      <w:keepNext/>
      <w:numPr>
        <w:ilvl w:val="0"/>
        <w:numId w:val="1"/>
      </w:numPr>
      <w:jc w:val="center"/>
      <w:outlineLvl w:val="0"/>
    </w:pPr>
    <w:rPr>
      <w:b/>
      <w:sz w:val="28"/>
    </w:rPr>
  </w:style>
  <w:style w:type="paragraph" w:styleId="3">
    <w:name w:val="heading 2"/>
    <w:basedOn w:val="1"/>
    <w:next w:val="1"/>
    <w:link w:val="23"/>
    <w:qFormat/>
    <w:uiPriority w:val="0"/>
    <w:pPr>
      <w:keepNext/>
      <w:numPr>
        <w:ilvl w:val="1"/>
        <w:numId w:val="1"/>
      </w:numPr>
      <w:jc w:val="center"/>
      <w:outlineLvl w:val="1"/>
    </w:pPr>
    <w:rPr>
      <w:b/>
      <w:sz w:val="40"/>
    </w:rPr>
  </w:style>
  <w:style w:type="paragraph" w:styleId="4">
    <w:name w:val="heading 3"/>
    <w:basedOn w:val="1"/>
    <w:next w:val="1"/>
    <w:link w:val="24"/>
    <w:qFormat/>
    <w:uiPriority w:val="9"/>
    <w:pPr>
      <w:keepNext/>
      <w:keepLines/>
      <w:numPr>
        <w:ilvl w:val="2"/>
        <w:numId w:val="1"/>
      </w:numPr>
      <w:spacing w:before="200"/>
      <w:outlineLvl w:val="2"/>
    </w:pPr>
    <w:rPr>
      <w:rFonts w:ascii="Cambria" w:hAnsi="Cambria" w:eastAsia="SimSun"/>
      <w:b/>
      <w:bCs/>
      <w:color w:val="4F81BD"/>
    </w:rPr>
  </w:style>
  <w:style w:type="paragraph" w:styleId="5">
    <w:name w:val="heading 4"/>
    <w:basedOn w:val="1"/>
    <w:next w:val="1"/>
    <w:link w:val="25"/>
    <w:qFormat/>
    <w:uiPriority w:val="9"/>
    <w:pPr>
      <w:keepNext/>
      <w:keepLines/>
      <w:numPr>
        <w:ilvl w:val="3"/>
        <w:numId w:val="1"/>
      </w:numPr>
      <w:spacing w:before="200"/>
      <w:outlineLvl w:val="3"/>
    </w:pPr>
    <w:rPr>
      <w:rFonts w:ascii="Cambria" w:hAnsi="Cambria" w:eastAsia="SimSun"/>
      <w:b/>
      <w:bCs/>
      <w:i/>
      <w:iCs/>
      <w:color w:val="4F81BD"/>
    </w:rPr>
  </w:style>
  <w:style w:type="paragraph" w:styleId="6">
    <w:name w:val="heading 5"/>
    <w:basedOn w:val="1"/>
    <w:next w:val="1"/>
    <w:link w:val="26"/>
    <w:qFormat/>
    <w:uiPriority w:val="9"/>
    <w:pPr>
      <w:keepNext/>
      <w:keepLines/>
      <w:numPr>
        <w:ilvl w:val="4"/>
        <w:numId w:val="1"/>
      </w:numPr>
      <w:spacing w:before="200"/>
      <w:outlineLvl w:val="4"/>
    </w:pPr>
    <w:rPr>
      <w:rFonts w:ascii="Cambria" w:hAnsi="Cambria" w:eastAsia="SimSun"/>
      <w:color w:val="243F60"/>
    </w:rPr>
  </w:style>
  <w:style w:type="paragraph" w:styleId="7">
    <w:name w:val="heading 6"/>
    <w:basedOn w:val="1"/>
    <w:next w:val="1"/>
    <w:link w:val="27"/>
    <w:qFormat/>
    <w:uiPriority w:val="9"/>
    <w:pPr>
      <w:keepNext/>
      <w:keepLines/>
      <w:numPr>
        <w:ilvl w:val="5"/>
        <w:numId w:val="1"/>
      </w:numPr>
      <w:spacing w:before="200"/>
      <w:outlineLvl w:val="5"/>
    </w:pPr>
    <w:rPr>
      <w:rFonts w:ascii="Cambria" w:hAnsi="Cambria" w:eastAsia="SimSun"/>
      <w:i/>
      <w:iCs/>
      <w:color w:val="243F60"/>
    </w:rPr>
  </w:style>
  <w:style w:type="paragraph" w:styleId="8">
    <w:name w:val="heading 7"/>
    <w:basedOn w:val="1"/>
    <w:next w:val="1"/>
    <w:link w:val="28"/>
    <w:qFormat/>
    <w:uiPriority w:val="9"/>
    <w:pPr>
      <w:keepNext/>
      <w:keepLines/>
      <w:numPr>
        <w:ilvl w:val="6"/>
        <w:numId w:val="1"/>
      </w:numPr>
      <w:spacing w:before="200"/>
      <w:outlineLvl w:val="6"/>
    </w:pPr>
    <w:rPr>
      <w:rFonts w:ascii="Cambria" w:hAnsi="Cambria" w:eastAsia="SimSun"/>
      <w:i/>
      <w:iCs/>
      <w:color w:val="404040"/>
    </w:rPr>
  </w:style>
  <w:style w:type="paragraph" w:styleId="9">
    <w:name w:val="heading 8"/>
    <w:basedOn w:val="1"/>
    <w:next w:val="1"/>
    <w:link w:val="29"/>
    <w:qFormat/>
    <w:uiPriority w:val="9"/>
    <w:pPr>
      <w:keepNext/>
      <w:keepLines/>
      <w:numPr>
        <w:ilvl w:val="7"/>
        <w:numId w:val="1"/>
      </w:numPr>
      <w:spacing w:before="200"/>
      <w:outlineLvl w:val="7"/>
    </w:pPr>
    <w:rPr>
      <w:rFonts w:ascii="Cambria" w:hAnsi="Cambria" w:eastAsia="SimSun"/>
      <w:color w:val="404040"/>
      <w:sz w:val="20"/>
      <w:szCs w:val="20"/>
    </w:rPr>
  </w:style>
  <w:style w:type="paragraph" w:styleId="10">
    <w:name w:val="heading 9"/>
    <w:basedOn w:val="1"/>
    <w:next w:val="1"/>
    <w:link w:val="30"/>
    <w:qFormat/>
    <w:uiPriority w:val="9"/>
    <w:pPr>
      <w:keepNext/>
      <w:keepLines/>
      <w:numPr>
        <w:ilvl w:val="8"/>
        <w:numId w:val="1"/>
      </w:numPr>
      <w:spacing w:before="200"/>
      <w:outlineLvl w:val="8"/>
    </w:pPr>
    <w:rPr>
      <w:rFonts w:ascii="Cambria" w:hAnsi="Cambria" w:eastAsia="SimSun"/>
      <w:i/>
      <w:iCs/>
      <w:color w:val="404040"/>
      <w:sz w:val="20"/>
      <w:szCs w:val="20"/>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Indent"/>
    <w:basedOn w:val="1"/>
    <w:link w:val="31"/>
    <w:uiPriority w:val="0"/>
    <w:pPr>
      <w:ind w:firstLine="720"/>
    </w:pPr>
  </w:style>
  <w:style w:type="paragraph" w:styleId="14">
    <w:name w:val="Document Map"/>
    <w:basedOn w:val="1"/>
    <w:link w:val="32"/>
    <w:unhideWhenUsed/>
    <w:uiPriority w:val="99"/>
    <w:rPr>
      <w:rFonts w:ascii="Tahoma" w:hAnsi="Tahoma"/>
      <w:sz w:val="16"/>
      <w:szCs w:val="16"/>
    </w:rPr>
  </w:style>
  <w:style w:type="paragraph" w:styleId="15">
    <w:name w:val="footer"/>
    <w:basedOn w:val="1"/>
    <w:link w:val="33"/>
    <w:uiPriority w:val="99"/>
    <w:pPr>
      <w:tabs>
        <w:tab w:val="center" w:pos="4320"/>
        <w:tab w:val="right" w:pos="8640"/>
      </w:tabs>
    </w:pPr>
  </w:style>
  <w:style w:type="paragraph" w:styleId="16">
    <w:name w:val="header"/>
    <w:basedOn w:val="1"/>
    <w:qFormat/>
    <w:uiPriority w:val="0"/>
    <w:pPr>
      <w:tabs>
        <w:tab w:val="center" w:pos="4320"/>
        <w:tab w:val="right" w:pos="8640"/>
      </w:tabs>
    </w:pPr>
  </w:style>
  <w:style w:type="character" w:styleId="17">
    <w:name w:val="Hyperlink"/>
    <w:basedOn w:val="11"/>
    <w:semiHidden/>
    <w:unhideWhenUsed/>
    <w:qFormat/>
    <w:uiPriority w:val="99"/>
    <w:rPr>
      <w:color w:val="0000FF"/>
      <w:u w:val="single"/>
    </w:rPr>
  </w:style>
  <w:style w:type="paragraph" w:styleId="1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page number"/>
    <w:uiPriority w:val="0"/>
  </w:style>
  <w:style w:type="character" w:styleId="20">
    <w:name w:val="Strong"/>
    <w:basedOn w:val="11"/>
    <w:qFormat/>
    <w:uiPriority w:val="22"/>
    <w:rPr>
      <w:b/>
      <w:bCs/>
    </w:rPr>
  </w:style>
  <w:style w:type="table" w:styleId="21">
    <w:name w:val="Table Grid"/>
    <w:basedOn w:val="1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2">
    <w:name w:val="Heading 1 Char"/>
    <w:link w:val="2"/>
    <w:qFormat/>
    <w:uiPriority w:val="0"/>
    <w:rPr>
      <w:rFonts w:ascii="Times New Roman" w:hAnsi="Times New Roman" w:eastAsia="Times New Roman" w:cs="Times New Roman"/>
      <w:b/>
      <w:sz w:val="28"/>
      <w:szCs w:val="24"/>
    </w:rPr>
  </w:style>
  <w:style w:type="character" w:customStyle="1" w:styleId="23">
    <w:name w:val="Heading 2 Char"/>
    <w:link w:val="3"/>
    <w:qFormat/>
    <w:uiPriority w:val="0"/>
    <w:rPr>
      <w:rFonts w:ascii="Times New Roman" w:hAnsi="Times New Roman" w:eastAsia="Times New Roman" w:cs="Times New Roman"/>
      <w:b/>
      <w:sz w:val="40"/>
      <w:szCs w:val="24"/>
    </w:rPr>
  </w:style>
  <w:style w:type="character" w:customStyle="1" w:styleId="24">
    <w:name w:val="Heading 3 Char"/>
    <w:link w:val="4"/>
    <w:qFormat/>
    <w:uiPriority w:val="9"/>
    <w:rPr>
      <w:rFonts w:ascii="Cambria" w:hAnsi="Cambria" w:eastAsia="SimSun" w:cs="Times New Roman"/>
      <w:b/>
      <w:bCs/>
      <w:color w:val="4F81BD"/>
      <w:sz w:val="24"/>
      <w:szCs w:val="24"/>
    </w:rPr>
  </w:style>
  <w:style w:type="character" w:customStyle="1" w:styleId="25">
    <w:name w:val="Heading 4 Char"/>
    <w:link w:val="5"/>
    <w:semiHidden/>
    <w:qFormat/>
    <w:uiPriority w:val="9"/>
    <w:rPr>
      <w:rFonts w:ascii="Cambria" w:hAnsi="Cambria" w:eastAsia="SimSun" w:cs="Times New Roman"/>
      <w:b/>
      <w:bCs/>
      <w:i/>
      <w:iCs/>
      <w:color w:val="4F81BD"/>
      <w:sz w:val="24"/>
      <w:szCs w:val="24"/>
    </w:rPr>
  </w:style>
  <w:style w:type="character" w:customStyle="1" w:styleId="26">
    <w:name w:val="Heading 5 Char"/>
    <w:link w:val="6"/>
    <w:semiHidden/>
    <w:qFormat/>
    <w:uiPriority w:val="9"/>
    <w:rPr>
      <w:rFonts w:ascii="Cambria" w:hAnsi="Cambria" w:eastAsia="SimSun" w:cs="Times New Roman"/>
      <w:color w:val="243F60"/>
      <w:sz w:val="24"/>
      <w:szCs w:val="24"/>
    </w:rPr>
  </w:style>
  <w:style w:type="character" w:customStyle="1" w:styleId="27">
    <w:name w:val="Heading 6 Char"/>
    <w:link w:val="7"/>
    <w:semiHidden/>
    <w:qFormat/>
    <w:uiPriority w:val="9"/>
    <w:rPr>
      <w:rFonts w:ascii="Cambria" w:hAnsi="Cambria" w:eastAsia="SimSun" w:cs="Times New Roman"/>
      <w:i/>
      <w:iCs/>
      <w:color w:val="243F60"/>
      <w:sz w:val="24"/>
      <w:szCs w:val="24"/>
    </w:rPr>
  </w:style>
  <w:style w:type="character" w:customStyle="1" w:styleId="28">
    <w:name w:val="Heading 7 Char"/>
    <w:link w:val="8"/>
    <w:semiHidden/>
    <w:qFormat/>
    <w:uiPriority w:val="9"/>
    <w:rPr>
      <w:rFonts w:ascii="Cambria" w:hAnsi="Cambria" w:eastAsia="SimSun" w:cs="Times New Roman"/>
      <w:i/>
      <w:iCs/>
      <w:color w:val="404040"/>
      <w:sz w:val="24"/>
      <w:szCs w:val="24"/>
    </w:rPr>
  </w:style>
  <w:style w:type="character" w:customStyle="1" w:styleId="29">
    <w:name w:val="Heading 8 Char"/>
    <w:link w:val="9"/>
    <w:semiHidden/>
    <w:qFormat/>
    <w:uiPriority w:val="9"/>
    <w:rPr>
      <w:rFonts w:ascii="Cambria" w:hAnsi="Cambria" w:eastAsia="SimSun" w:cs="Times New Roman"/>
      <w:color w:val="404040"/>
      <w:sz w:val="20"/>
      <w:szCs w:val="20"/>
    </w:rPr>
  </w:style>
  <w:style w:type="character" w:customStyle="1" w:styleId="30">
    <w:name w:val="Heading 9 Char"/>
    <w:link w:val="10"/>
    <w:semiHidden/>
    <w:uiPriority w:val="9"/>
    <w:rPr>
      <w:rFonts w:ascii="Cambria" w:hAnsi="Cambria" w:eastAsia="SimSun" w:cs="Times New Roman"/>
      <w:i/>
      <w:iCs/>
      <w:color w:val="404040"/>
      <w:sz w:val="20"/>
      <w:szCs w:val="20"/>
    </w:rPr>
  </w:style>
  <w:style w:type="character" w:customStyle="1" w:styleId="31">
    <w:name w:val="Body Text Indent Char"/>
    <w:link w:val="13"/>
    <w:uiPriority w:val="0"/>
    <w:rPr>
      <w:rFonts w:ascii="Times New Roman" w:hAnsi="Times New Roman" w:eastAsia="Times New Roman" w:cs="Times New Roman"/>
      <w:sz w:val="24"/>
      <w:szCs w:val="24"/>
    </w:rPr>
  </w:style>
  <w:style w:type="character" w:customStyle="1" w:styleId="32">
    <w:name w:val="Document Map Char"/>
    <w:link w:val="14"/>
    <w:semiHidden/>
    <w:uiPriority w:val="99"/>
    <w:rPr>
      <w:rFonts w:ascii="Tahoma" w:hAnsi="Tahoma" w:eastAsia="Times New Roman" w:cs="Tahoma"/>
      <w:sz w:val="16"/>
      <w:szCs w:val="16"/>
      <w:lang w:eastAsia="en-US"/>
    </w:rPr>
  </w:style>
  <w:style w:type="character" w:customStyle="1" w:styleId="33">
    <w:name w:val="Footer Char"/>
    <w:link w:val="15"/>
    <w:uiPriority w:val="99"/>
    <w:rPr>
      <w:rFonts w:ascii="Times New Roman" w:hAnsi="Times New Roman" w:eastAsia="Times New Roman" w:cs="Times New Roman"/>
      <w:sz w:val="24"/>
      <w:szCs w:val="24"/>
    </w:rPr>
  </w:style>
  <w:style w:type="paragraph" w:styleId="34">
    <w:name w:val="List Paragraph"/>
    <w:basedOn w:val="1"/>
    <w:qFormat/>
    <w:uiPriority w:val="34"/>
    <w:pPr>
      <w:ind w:left="720"/>
      <w:contextualSpacing/>
    </w:pPr>
  </w:style>
  <w:style w:type="paragraph" w:customStyle="1" w:styleId="35">
    <w:name w:val="Revision1"/>
    <w:hidden/>
    <w:unhideWhenUsed/>
    <w:uiPriority w:val="99"/>
    <w:rPr>
      <w:rFonts w:ascii="Times New Roman" w:hAnsi="Times New Roman" w:eastAsia="Times New Roman" w:cs="Times New Roman"/>
      <w:sz w:val="24"/>
      <w:szCs w:val="24"/>
      <w:lang w:val="en-US" w:eastAsia="en-US" w:bidi="ar-SA"/>
    </w:rPr>
  </w:style>
  <w:style w:type="table" w:customStyle="1" w:styleId="36">
    <w:name w:val="Table Normal1"/>
    <w:basedOn w:val="12"/>
    <w:qFormat/>
    <w:uiPriority w:val="0"/>
    <w:rPr>
      <w:rFonts w:ascii="Times New Roman" w:hAnsi="Times New Roman" w:eastAsia="Times New Roman"/>
    </w:rPr>
    <w:tblPr>
      <w:tblCellMar>
        <w:left w:w="0" w:type="dxa"/>
        <w:right w:w="0" w:type="dxa"/>
      </w:tblCellMar>
    </w:tblPr>
  </w:style>
  <w:style w:type="paragraph" w:customStyle="1" w:styleId="37">
    <w:name w:val="_Style 36"/>
    <w:basedOn w:val="1"/>
    <w:next w:val="1"/>
    <w:uiPriority w:val="0"/>
    <w:pPr>
      <w:pBdr>
        <w:bottom w:val="single" w:color="auto" w:sz="6" w:space="1"/>
      </w:pBdr>
      <w:jc w:val="center"/>
    </w:pPr>
    <w:rPr>
      <w:rFonts w:ascii="Arial" w:eastAsia="SimSun"/>
      <w:vanish/>
      <w:sz w:val="16"/>
    </w:rPr>
  </w:style>
  <w:style w:type="paragraph" w:customStyle="1" w:styleId="38">
    <w:name w:val="_Style 37"/>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38DE7-43A3-48D3-AA83-A60EFB71A203}">
  <ds:schemaRefs/>
</ds:datastoreItem>
</file>

<file path=docProps/app.xml><?xml version="1.0" encoding="utf-8"?>
<Properties xmlns="http://schemas.openxmlformats.org/officeDocument/2006/extended-properties" xmlns:vt="http://schemas.openxmlformats.org/officeDocument/2006/docPropsVTypes">
  <Template>Normal</Template>
  <Pages>6</Pages>
  <Words>148</Words>
  <Characters>849</Characters>
  <Lines>7</Lines>
  <Paragraphs>1</Paragraphs>
  <TotalTime>18</TotalTime>
  <ScaleCrop>false</ScaleCrop>
  <LinksUpToDate>false</LinksUpToDate>
  <CharactersWithSpaces>996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2023-12-23T12:03:00Z</dcterms:created>
  <dc:creator>Trọng Trần</dc:creator>
  <cp:lastModifiedBy>Trọng Trần</cp:lastModifiedBy>
  <dcterms:modified xsi:type="dcterms:W3CDTF">2024-01-06T12:37:51Z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34B42EBF91D340EA81D586033F370226_13</vt:lpwstr>
  </property>
  <property fmtid="{D5CDD505-2E9C-101B-9397-08002B2CF9AE}" pid="3" name="KSOProductBuildVer">
    <vt:lpwstr>1033-12.2.0.13359</vt:lpwstr>
  </property>
</Properties>
</file>